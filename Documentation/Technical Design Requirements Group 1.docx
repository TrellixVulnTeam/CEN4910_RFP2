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544E" w14:textId="12F10C7F" w:rsidR="00963C89" w:rsidRDefault="00963C89"/>
    <w:p w14:paraId="44792E17" w14:textId="77EA0CE8" w:rsidR="00EC4554" w:rsidRPr="005476A8" w:rsidRDefault="00EC4554"/>
    <w:p w14:paraId="68FE1757" w14:textId="76D25692" w:rsidR="00EC4554" w:rsidRDefault="00EC4554"/>
    <w:p w14:paraId="23A93431" w14:textId="77777777" w:rsidR="0039249D" w:rsidRDefault="0039249D" w:rsidP="0039249D">
      <w:pPr>
        <w:jc w:val="center"/>
        <w:rPr>
          <w:sz w:val="52"/>
          <w:szCs w:val="52"/>
        </w:rPr>
      </w:pPr>
      <w:r>
        <w:rPr>
          <w:sz w:val="52"/>
          <w:szCs w:val="52"/>
        </w:rPr>
        <w:t>Affordable Housing Search Application</w:t>
      </w:r>
    </w:p>
    <w:p w14:paraId="77A1D119" w14:textId="15DF9DD3" w:rsidR="00EC4554" w:rsidRDefault="00EC4554" w:rsidP="00EC4554">
      <w:pPr>
        <w:jc w:val="center"/>
        <w:rPr>
          <w:sz w:val="52"/>
          <w:szCs w:val="52"/>
        </w:rPr>
      </w:pPr>
    </w:p>
    <w:p w14:paraId="3EB6774D" w14:textId="6086CFD1" w:rsidR="00EC4554" w:rsidRDefault="00EC4554" w:rsidP="00EC4554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Design Document</w:t>
      </w:r>
    </w:p>
    <w:p w14:paraId="64AFFB84" w14:textId="77777777" w:rsidR="00EC4554" w:rsidRDefault="00EC4554" w:rsidP="00EC4554">
      <w:pPr>
        <w:jc w:val="center"/>
        <w:rPr>
          <w:color w:val="AEAAAA" w:themeColor="background2" w:themeShade="BF"/>
          <w:sz w:val="52"/>
          <w:szCs w:val="52"/>
        </w:rPr>
      </w:pPr>
      <w:r w:rsidRPr="00EC4554">
        <w:rPr>
          <w:color w:val="AEAAAA" w:themeColor="background2" w:themeShade="BF"/>
          <w:sz w:val="52"/>
          <w:szCs w:val="52"/>
        </w:rPr>
        <w:t>Group 1</w:t>
      </w:r>
    </w:p>
    <w:p w14:paraId="6E648337" w14:textId="2B6F377A" w:rsidR="00EC4554" w:rsidRPr="00EC4554" w:rsidRDefault="00EC4554" w:rsidP="00EC4554">
      <w:pPr>
        <w:jc w:val="center"/>
        <w:rPr>
          <w:color w:val="AEAAAA" w:themeColor="background2" w:themeShade="BF"/>
          <w:sz w:val="40"/>
          <w:szCs w:val="40"/>
        </w:rPr>
      </w:pPr>
      <w:r w:rsidRPr="00EC4554">
        <w:rPr>
          <w:color w:val="AEAAAA" w:themeColor="background2" w:themeShade="BF"/>
          <w:sz w:val="40"/>
          <w:szCs w:val="40"/>
        </w:rPr>
        <w:t>Project Managers:</w:t>
      </w:r>
    </w:p>
    <w:p w14:paraId="377BD951" w14:textId="60C4B51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Joanna Smith</w:t>
      </w:r>
    </w:p>
    <w:p w14:paraId="7564ADB0" w14:textId="19B35459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Gary Johnston</w:t>
      </w:r>
    </w:p>
    <w:p w14:paraId="0FB79010" w14:textId="2CFB9291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Natalie Amaya</w:t>
      </w:r>
    </w:p>
    <w:p w14:paraId="4A32A03D" w14:textId="3A3437A4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Devante McFarlane</w:t>
      </w:r>
    </w:p>
    <w:p w14:paraId="00476F77" w14:textId="7463EE4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Octavian </w:t>
      </w:r>
      <w:proofErr w:type="spellStart"/>
      <w:r>
        <w:rPr>
          <w:sz w:val="28"/>
          <w:szCs w:val="28"/>
        </w:rPr>
        <w:t>Carteleanu</w:t>
      </w:r>
      <w:proofErr w:type="spellEnd"/>
    </w:p>
    <w:p w14:paraId="38B9A7FC" w14:textId="32DBCFA3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2331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E0865" w14:textId="7EF663C5" w:rsidR="00057403" w:rsidRDefault="00057403" w:rsidP="00264F7D">
          <w:pPr>
            <w:pStyle w:val="TOCHeading"/>
          </w:pPr>
          <w:r>
            <w:t>Table of Contents</w:t>
          </w:r>
        </w:p>
        <w:p w14:paraId="1EBA3B78" w14:textId="7E899A73" w:rsidR="00264F7D" w:rsidRDefault="00057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7106" w:history="1">
            <w:r w:rsidR="00264F7D" w:rsidRPr="005A1D87">
              <w:rPr>
                <w:rStyle w:val="Hyperlink"/>
                <w:noProof/>
              </w:rPr>
              <w:t>Table of Contents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2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69882915" w14:textId="3724432D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7" w:history="1">
            <w:r w:rsidR="00264F7D" w:rsidRPr="005A1D87">
              <w:rPr>
                <w:rStyle w:val="Hyperlink"/>
                <w:noProof/>
              </w:rPr>
              <w:t>Objective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_Toc103777107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4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279CF734" w14:textId="413FC4BB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8" w:history="1">
            <w:r w:rsidR="00264F7D" w:rsidRPr="005A1D87">
              <w:rPr>
                <w:rStyle w:val="Hyperlink"/>
                <w:noProof/>
              </w:rPr>
              <w:t>Legend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_Toc103777108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BC440EF" w14:textId="2981D314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9" w:history="1">
            <w:r w:rsidR="00264F7D" w:rsidRPr="005A1D87">
              <w:rPr>
                <w:rStyle w:val="Hyperlink"/>
                <w:noProof/>
              </w:rPr>
              <w:t>Product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_Toc103777109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2FBEFC2" w14:textId="7F26ED53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0" w:history="1">
            <w:r w:rsidR="00264F7D" w:rsidRPr="005A1D87">
              <w:rPr>
                <w:rStyle w:val="Hyperlink"/>
                <w:noProof/>
              </w:rPr>
              <w:t>Technical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_Toc103777110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6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5629C4A2" w14:textId="76764610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1" w:history="1">
            <w:r w:rsidR="00264F7D" w:rsidRPr="005A1D87">
              <w:rPr>
                <w:rStyle w:val="Hyperlink"/>
                <w:noProof/>
              </w:rPr>
              <w:t>Technical Design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_Toc103777111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1B696EEB" w14:textId="2128F600" w:rsidR="00264F7D" w:rsidRDefault="00853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2" w:history="1">
            <w:r w:rsidR="00264F7D" w:rsidRPr="005A1D87">
              <w:rPr>
                <w:rStyle w:val="Hyperlink"/>
                <w:noProof/>
              </w:rPr>
              <w:t>Implementation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_Toc103777112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36D0EEB6" w14:textId="3946C1BA" w:rsidR="00264F7D" w:rsidRDefault="00853E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3" w:history="1">
            <w:r w:rsidR="00264F7D" w:rsidRPr="005A1D87">
              <w:rPr>
                <w:rStyle w:val="Hyperlink"/>
                <w:noProof/>
              </w:rPr>
              <w:t>Testing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_Toc103777113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08627E95" w14:textId="233CE2F4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4" w:history="1">
            <w:r w:rsidR="00264F7D" w:rsidRPr="005A1D87">
              <w:rPr>
                <w:rStyle w:val="Hyperlink"/>
                <w:noProof/>
              </w:rPr>
              <w:t>Communications Plan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_Toc103777114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59ED207" w14:textId="23927103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5" w:history="1">
            <w:r w:rsidR="00264F7D" w:rsidRPr="005A1D87">
              <w:rPr>
                <w:rStyle w:val="Hyperlink"/>
                <w:noProof/>
              </w:rPr>
              <w:t>Objectives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_Toc103777115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78EC1D59" w14:textId="32E009FE" w:rsidR="00264F7D" w:rsidRDefault="00853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6" w:history="1">
            <w:r w:rsidR="00264F7D" w:rsidRPr="005A1D87">
              <w:rPr>
                <w:rStyle w:val="Hyperlink"/>
                <w:noProof/>
              </w:rPr>
              <w:t>Expected Outcomes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104D745" w14:textId="152ED220" w:rsidR="00057403" w:rsidRDefault="00057403">
          <w:r>
            <w:rPr>
              <w:b/>
              <w:bCs/>
              <w:noProof/>
            </w:rPr>
            <w:fldChar w:fldCharType="end"/>
          </w:r>
        </w:p>
      </w:sdtContent>
    </w:sdt>
    <w:p w14:paraId="4EA7019C" w14:textId="77F5A705" w:rsidR="00EC4554" w:rsidRDefault="00EC4554" w:rsidP="00EC4554"/>
    <w:p w14:paraId="2615537E" w14:textId="1B30D92D" w:rsidR="00EC4554" w:rsidRDefault="00EC4554" w:rsidP="00EC4554"/>
    <w:p w14:paraId="3C084301" w14:textId="1303D71F" w:rsidR="00EC4554" w:rsidRDefault="00EC4554" w:rsidP="00EC4554">
      <w:r>
        <w:br w:type="page"/>
      </w:r>
    </w:p>
    <w:p w14:paraId="15607B62" w14:textId="50DE853D" w:rsidR="00EC4554" w:rsidRDefault="00EC4554" w:rsidP="00057403">
      <w:pPr>
        <w:pStyle w:val="HeadingTitle"/>
      </w:pPr>
      <w:r>
        <w:lastRenderedPageBreak/>
        <w:t>Document Changes</w:t>
      </w:r>
    </w:p>
    <w:p w14:paraId="03AA657B" w14:textId="3B03DDE0" w:rsidR="00EC4554" w:rsidRDefault="00EC4554" w:rsidP="00EC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253"/>
        <w:gridCol w:w="1693"/>
        <w:gridCol w:w="5157"/>
      </w:tblGrid>
      <w:tr w:rsidR="00EC4554" w:rsidRPr="00EC4554" w14:paraId="05C75485" w14:textId="77777777" w:rsidTr="00232E3A">
        <w:tc>
          <w:tcPr>
            <w:tcW w:w="1247" w:type="dxa"/>
          </w:tcPr>
          <w:p w14:paraId="74110E0A" w14:textId="5619D79F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Revision #</w:t>
            </w:r>
          </w:p>
        </w:tc>
        <w:tc>
          <w:tcPr>
            <w:tcW w:w="1253" w:type="dxa"/>
          </w:tcPr>
          <w:p w14:paraId="4D549C6E" w14:textId="28AED309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Date</w:t>
            </w:r>
          </w:p>
        </w:tc>
        <w:tc>
          <w:tcPr>
            <w:tcW w:w="1693" w:type="dxa"/>
          </w:tcPr>
          <w:p w14:paraId="4201F91C" w14:textId="1E89F757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Author</w:t>
            </w:r>
          </w:p>
        </w:tc>
        <w:tc>
          <w:tcPr>
            <w:tcW w:w="5157" w:type="dxa"/>
          </w:tcPr>
          <w:p w14:paraId="60BE7625" w14:textId="69768AC0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Comments</w:t>
            </w:r>
          </w:p>
        </w:tc>
      </w:tr>
      <w:tr w:rsidR="00EC4554" w:rsidRPr="00EC4554" w14:paraId="1B0E3B25" w14:textId="77777777" w:rsidTr="00232E3A">
        <w:tc>
          <w:tcPr>
            <w:tcW w:w="1247" w:type="dxa"/>
          </w:tcPr>
          <w:p w14:paraId="4B021515" w14:textId="61589BC2" w:rsidR="00EC4554" w:rsidRPr="00EC4554" w:rsidRDefault="00232E3A" w:rsidP="00EC4554">
            <w:pPr>
              <w:rPr>
                <w:sz w:val="24"/>
                <w:szCs w:val="24"/>
              </w:rPr>
            </w:pPr>
            <w:ins w:id="0" w:author="Devante McFarlane" w:date="2022-05-21T16:04:00Z">
              <w:r>
                <w:rPr>
                  <w:sz w:val="24"/>
                  <w:szCs w:val="24"/>
                </w:rPr>
                <w:t>1</w:t>
              </w:r>
            </w:ins>
          </w:p>
        </w:tc>
        <w:tc>
          <w:tcPr>
            <w:tcW w:w="1253" w:type="dxa"/>
          </w:tcPr>
          <w:p w14:paraId="29EFAB42" w14:textId="3A0DD790" w:rsidR="00EC4554" w:rsidRPr="00EC4554" w:rsidRDefault="00232E3A" w:rsidP="00EC4554">
            <w:pPr>
              <w:rPr>
                <w:sz w:val="24"/>
                <w:szCs w:val="24"/>
              </w:rPr>
            </w:pPr>
            <w:ins w:id="1" w:author="Devante McFarlane" w:date="2022-05-21T16:04:00Z">
              <w:r>
                <w:rPr>
                  <w:sz w:val="24"/>
                  <w:szCs w:val="24"/>
                </w:rPr>
                <w:t>5/21/2022</w:t>
              </w:r>
            </w:ins>
          </w:p>
        </w:tc>
        <w:tc>
          <w:tcPr>
            <w:tcW w:w="1693" w:type="dxa"/>
          </w:tcPr>
          <w:p w14:paraId="6A89DAA4" w14:textId="6A573D01" w:rsidR="00EC4554" w:rsidRPr="00EC4554" w:rsidRDefault="00232E3A" w:rsidP="00EC4554">
            <w:pPr>
              <w:rPr>
                <w:sz w:val="24"/>
                <w:szCs w:val="24"/>
              </w:rPr>
            </w:pPr>
            <w:ins w:id="2" w:author="Devante McFarlane" w:date="2022-05-21T16:04:00Z">
              <w:r>
                <w:rPr>
                  <w:sz w:val="24"/>
                  <w:szCs w:val="24"/>
                </w:rPr>
                <w:t>Devante McFarlane</w:t>
              </w:r>
            </w:ins>
          </w:p>
        </w:tc>
        <w:tc>
          <w:tcPr>
            <w:tcW w:w="5157" w:type="dxa"/>
          </w:tcPr>
          <w:p w14:paraId="4595B359" w14:textId="05A1D894" w:rsidR="00EC4554" w:rsidRPr="00EC4554" w:rsidRDefault="00232E3A" w:rsidP="00EC4554">
            <w:pPr>
              <w:rPr>
                <w:sz w:val="24"/>
                <w:szCs w:val="24"/>
              </w:rPr>
            </w:pPr>
            <w:ins w:id="3" w:author="Devante McFarlane" w:date="2022-05-21T16:04:00Z">
              <w:r>
                <w:rPr>
                  <w:sz w:val="24"/>
                  <w:szCs w:val="24"/>
                </w:rPr>
                <w:t>Added Abstract</w:t>
              </w:r>
            </w:ins>
          </w:p>
        </w:tc>
      </w:tr>
      <w:tr w:rsidR="00EC4554" w:rsidRPr="00EC4554" w14:paraId="032012A8" w14:textId="77777777" w:rsidTr="00232E3A">
        <w:tc>
          <w:tcPr>
            <w:tcW w:w="1247" w:type="dxa"/>
          </w:tcPr>
          <w:p w14:paraId="0BFFBDCE" w14:textId="2CFE66F4" w:rsidR="00EC4554" w:rsidRPr="00EC4554" w:rsidRDefault="00232E3A" w:rsidP="00EC4554">
            <w:pPr>
              <w:rPr>
                <w:sz w:val="24"/>
                <w:szCs w:val="24"/>
              </w:rPr>
            </w:pPr>
            <w:ins w:id="4" w:author="Devante McFarlane" w:date="2022-05-21T16:05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1253" w:type="dxa"/>
          </w:tcPr>
          <w:p w14:paraId="6D2146A0" w14:textId="7A377B90" w:rsidR="00EC4554" w:rsidRPr="00EC4554" w:rsidRDefault="00232E3A" w:rsidP="00EC4554">
            <w:pPr>
              <w:rPr>
                <w:sz w:val="24"/>
                <w:szCs w:val="24"/>
              </w:rPr>
            </w:pPr>
            <w:ins w:id="5" w:author="Devante McFarlane" w:date="2022-05-21T16:05:00Z">
              <w:r>
                <w:rPr>
                  <w:sz w:val="24"/>
                  <w:szCs w:val="24"/>
                </w:rPr>
                <w:t>5/21/2022</w:t>
              </w:r>
            </w:ins>
          </w:p>
        </w:tc>
        <w:tc>
          <w:tcPr>
            <w:tcW w:w="1693" w:type="dxa"/>
          </w:tcPr>
          <w:p w14:paraId="309F4A35" w14:textId="748FE760" w:rsidR="00EC4554" w:rsidRPr="00EC4554" w:rsidRDefault="00232E3A" w:rsidP="00EC4554">
            <w:pPr>
              <w:rPr>
                <w:sz w:val="24"/>
                <w:szCs w:val="24"/>
              </w:rPr>
            </w:pPr>
            <w:ins w:id="6" w:author="Devante McFarlane" w:date="2022-05-21T16:05:00Z">
              <w:r>
                <w:rPr>
                  <w:sz w:val="24"/>
                  <w:szCs w:val="24"/>
                </w:rPr>
                <w:t>Devante McFarlane</w:t>
              </w:r>
            </w:ins>
          </w:p>
        </w:tc>
        <w:tc>
          <w:tcPr>
            <w:tcW w:w="5157" w:type="dxa"/>
          </w:tcPr>
          <w:p w14:paraId="69EEA440" w14:textId="7B231546" w:rsidR="00EC4554" w:rsidRPr="00EC4554" w:rsidRDefault="00232E3A" w:rsidP="00EC4554">
            <w:pPr>
              <w:rPr>
                <w:sz w:val="24"/>
                <w:szCs w:val="24"/>
              </w:rPr>
            </w:pPr>
            <w:ins w:id="7" w:author="Devante McFarlane" w:date="2022-05-21T16:05:00Z">
              <w:r>
                <w:rPr>
                  <w:sz w:val="24"/>
                  <w:szCs w:val="24"/>
                </w:rPr>
                <w:t xml:space="preserve">Added U3.5 </w:t>
              </w:r>
            </w:ins>
            <w:ins w:id="8" w:author="Devante McFarlane" w:date="2022-05-21T16:06:00Z">
              <w:r>
                <w:rPr>
                  <w:sz w:val="24"/>
                  <w:szCs w:val="24"/>
                </w:rPr>
                <w:t>-</w:t>
              </w:r>
            </w:ins>
            <w:ins w:id="9" w:author="Devante McFarlane" w:date="2022-05-21T16:05:00Z">
              <w:r>
                <w:rPr>
                  <w:sz w:val="24"/>
                  <w:szCs w:val="24"/>
                </w:rPr>
                <w:t xml:space="preserve"> U3.9</w:t>
              </w:r>
            </w:ins>
          </w:p>
        </w:tc>
      </w:tr>
      <w:tr w:rsidR="00232E3A" w:rsidRPr="00EC4554" w14:paraId="787FAD0D" w14:textId="77777777" w:rsidTr="00232E3A">
        <w:tc>
          <w:tcPr>
            <w:tcW w:w="1247" w:type="dxa"/>
          </w:tcPr>
          <w:p w14:paraId="00785DA0" w14:textId="500E3785" w:rsidR="00232E3A" w:rsidRPr="00EC4554" w:rsidRDefault="00232E3A" w:rsidP="00232E3A">
            <w:pPr>
              <w:rPr>
                <w:sz w:val="24"/>
                <w:szCs w:val="24"/>
              </w:rPr>
            </w:pPr>
            <w:ins w:id="10" w:author="Devante McFarlane" w:date="2022-05-21T16:05:00Z">
              <w:r>
                <w:rPr>
                  <w:sz w:val="24"/>
                  <w:szCs w:val="24"/>
                </w:rPr>
                <w:t>3</w:t>
              </w:r>
            </w:ins>
          </w:p>
        </w:tc>
        <w:tc>
          <w:tcPr>
            <w:tcW w:w="1253" w:type="dxa"/>
          </w:tcPr>
          <w:p w14:paraId="24AC6526" w14:textId="3AEEC4FE" w:rsidR="00232E3A" w:rsidRPr="00EC4554" w:rsidRDefault="00232E3A" w:rsidP="00232E3A">
            <w:pPr>
              <w:rPr>
                <w:sz w:val="24"/>
                <w:szCs w:val="24"/>
              </w:rPr>
            </w:pPr>
            <w:ins w:id="11" w:author="Devante McFarlane" w:date="2022-05-21T16:05:00Z">
              <w:r>
                <w:rPr>
                  <w:sz w:val="24"/>
                  <w:szCs w:val="24"/>
                </w:rPr>
                <w:t>5/21/2022</w:t>
              </w:r>
            </w:ins>
          </w:p>
        </w:tc>
        <w:tc>
          <w:tcPr>
            <w:tcW w:w="1693" w:type="dxa"/>
          </w:tcPr>
          <w:p w14:paraId="04B118C0" w14:textId="75080755" w:rsidR="00232E3A" w:rsidRPr="00EC4554" w:rsidRDefault="00232E3A" w:rsidP="00232E3A">
            <w:pPr>
              <w:rPr>
                <w:sz w:val="24"/>
                <w:szCs w:val="24"/>
              </w:rPr>
            </w:pPr>
            <w:ins w:id="12" w:author="Devante McFarlane" w:date="2022-05-21T16:05:00Z">
              <w:r>
                <w:rPr>
                  <w:sz w:val="24"/>
                  <w:szCs w:val="24"/>
                </w:rPr>
                <w:t>Devante McFarlane</w:t>
              </w:r>
            </w:ins>
          </w:p>
        </w:tc>
        <w:tc>
          <w:tcPr>
            <w:tcW w:w="5157" w:type="dxa"/>
          </w:tcPr>
          <w:p w14:paraId="190F3C0E" w14:textId="385C548D" w:rsidR="00232E3A" w:rsidRPr="00EC4554" w:rsidRDefault="00232E3A" w:rsidP="00232E3A">
            <w:pPr>
              <w:rPr>
                <w:sz w:val="24"/>
                <w:szCs w:val="24"/>
              </w:rPr>
            </w:pPr>
            <w:ins w:id="13" w:author="Devante McFarlane" w:date="2022-05-21T16:06:00Z">
              <w:r>
                <w:rPr>
                  <w:sz w:val="24"/>
                  <w:szCs w:val="24"/>
                </w:rPr>
                <w:t>Added D1.1 - 1.7</w:t>
              </w:r>
            </w:ins>
          </w:p>
        </w:tc>
      </w:tr>
      <w:tr w:rsidR="00232E3A" w:rsidRPr="00EC4554" w14:paraId="7C4C9554" w14:textId="77777777" w:rsidTr="00232E3A">
        <w:tc>
          <w:tcPr>
            <w:tcW w:w="1247" w:type="dxa"/>
          </w:tcPr>
          <w:p w14:paraId="551ECA9D" w14:textId="1CAC2A62" w:rsidR="00232E3A" w:rsidRPr="00EC4554" w:rsidRDefault="00232E3A" w:rsidP="00232E3A">
            <w:pPr>
              <w:rPr>
                <w:sz w:val="24"/>
                <w:szCs w:val="24"/>
              </w:rPr>
            </w:pPr>
            <w:ins w:id="14" w:author="Devante McFarlane" w:date="2022-05-21T16:09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1253" w:type="dxa"/>
          </w:tcPr>
          <w:p w14:paraId="194FC713" w14:textId="11ED863D" w:rsidR="00232E3A" w:rsidRPr="00EC4554" w:rsidRDefault="00232E3A" w:rsidP="00232E3A">
            <w:pPr>
              <w:rPr>
                <w:sz w:val="24"/>
                <w:szCs w:val="24"/>
              </w:rPr>
            </w:pPr>
            <w:ins w:id="15" w:author="Devante McFarlane" w:date="2022-05-21T16:09:00Z">
              <w:r>
                <w:rPr>
                  <w:sz w:val="24"/>
                  <w:szCs w:val="24"/>
                </w:rPr>
                <w:t>5/21/2022</w:t>
              </w:r>
            </w:ins>
          </w:p>
        </w:tc>
        <w:tc>
          <w:tcPr>
            <w:tcW w:w="1693" w:type="dxa"/>
          </w:tcPr>
          <w:p w14:paraId="2494D5CE" w14:textId="60439B5D" w:rsidR="00232E3A" w:rsidRPr="00EC4554" w:rsidRDefault="00232E3A" w:rsidP="00232E3A">
            <w:pPr>
              <w:rPr>
                <w:sz w:val="24"/>
                <w:szCs w:val="24"/>
              </w:rPr>
            </w:pPr>
            <w:ins w:id="16" w:author="Devante McFarlane" w:date="2022-05-21T16:09:00Z">
              <w:r>
                <w:rPr>
                  <w:sz w:val="24"/>
                  <w:szCs w:val="24"/>
                </w:rPr>
                <w:t>Devante McFarlane</w:t>
              </w:r>
            </w:ins>
          </w:p>
        </w:tc>
        <w:tc>
          <w:tcPr>
            <w:tcW w:w="5157" w:type="dxa"/>
          </w:tcPr>
          <w:p w14:paraId="7CDB189F" w14:textId="1BC43EDB" w:rsidR="00232E3A" w:rsidRPr="00EC4554" w:rsidRDefault="00232E3A" w:rsidP="00232E3A">
            <w:pPr>
              <w:rPr>
                <w:sz w:val="24"/>
                <w:szCs w:val="24"/>
              </w:rPr>
            </w:pPr>
            <w:ins w:id="17" w:author="Devante McFarlane" w:date="2022-05-21T16:09:00Z">
              <w:r>
                <w:rPr>
                  <w:sz w:val="24"/>
                  <w:szCs w:val="24"/>
                </w:rPr>
                <w:t>Added U1.1</w:t>
              </w:r>
            </w:ins>
          </w:p>
        </w:tc>
      </w:tr>
      <w:tr w:rsidR="00EC4554" w:rsidRPr="00EC4554" w14:paraId="5D1FE82E" w14:textId="77777777" w:rsidTr="00232E3A">
        <w:tc>
          <w:tcPr>
            <w:tcW w:w="1247" w:type="dxa"/>
          </w:tcPr>
          <w:p w14:paraId="2109A43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</w:tcPr>
          <w:p w14:paraId="09EE8138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</w:tcPr>
          <w:p w14:paraId="1DDFF8A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</w:tcPr>
          <w:p w14:paraId="3452875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68FB83B5" w14:textId="77777777" w:rsidTr="00232E3A">
        <w:tc>
          <w:tcPr>
            <w:tcW w:w="1247" w:type="dxa"/>
          </w:tcPr>
          <w:p w14:paraId="2C1B0E0B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</w:tcPr>
          <w:p w14:paraId="24F693F7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693" w:type="dxa"/>
          </w:tcPr>
          <w:p w14:paraId="229727A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157" w:type="dxa"/>
          </w:tcPr>
          <w:p w14:paraId="1BD8D8A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</w:tbl>
    <w:p w14:paraId="1E63AB13" w14:textId="0E511DAA" w:rsidR="00EC4554" w:rsidRDefault="00EC4554" w:rsidP="00EC4554">
      <w:r>
        <w:br w:type="page"/>
      </w:r>
    </w:p>
    <w:p w14:paraId="58EBBEC6" w14:textId="2B001938" w:rsidR="00EC4554" w:rsidRDefault="00EC4554" w:rsidP="00057403">
      <w:pPr>
        <w:pStyle w:val="HeadingTitle"/>
      </w:pPr>
      <w:r>
        <w:lastRenderedPageBreak/>
        <w:t>Abstract</w:t>
      </w:r>
    </w:p>
    <w:p w14:paraId="3DD438A9" w14:textId="788B51E4" w:rsidR="00EC4554" w:rsidRDefault="00EC4554" w:rsidP="00264F7D">
      <w:pPr>
        <w:pStyle w:val="Heading2"/>
      </w:pPr>
      <w:bookmarkStart w:id="18" w:name="_Toc103777107"/>
      <w:r>
        <w:t>Objective</w:t>
      </w:r>
      <w:bookmarkEnd w:id="18"/>
    </w:p>
    <w:p w14:paraId="4B5253F3" w14:textId="5595728E" w:rsidR="00EC4554" w:rsidRDefault="001F166E" w:rsidP="00EC4554">
      <w:ins w:id="19" w:author="Devante McFarlane" w:date="2022-05-21T16:00:00Z">
        <w:r>
          <w:t>Deploy a maintainable site for finding affordable housing in Orlando, FL.  Users will have the ability to</w:t>
        </w:r>
      </w:ins>
      <w:ins w:id="20" w:author="Devante McFarlane" w:date="2022-05-21T16:01:00Z">
        <w:r>
          <w:t xml:space="preserve"> quickly locate housing within their price range without performing additional research to calculate hidden or undefined expenses</w:t>
        </w:r>
      </w:ins>
      <w:ins w:id="21" w:author="Devante McFarlane" w:date="2022-05-21T16:03:00Z">
        <w:r>
          <w:t>.</w:t>
        </w:r>
      </w:ins>
      <w:ins w:id="22" w:author="Devante McFarlane" w:date="2022-05-21T16:01:00Z">
        <w:r>
          <w:t xml:space="preserve"> </w:t>
        </w:r>
      </w:ins>
      <w:ins w:id="23" w:author="Devante McFarlane" w:date="2022-05-21T16:03:00Z">
        <w:r>
          <w:t xml:space="preserve"> Expenses </w:t>
        </w:r>
      </w:ins>
      <w:ins w:id="24" w:author="Devante McFarlane" w:date="2022-05-21T16:02:00Z">
        <w:r>
          <w:t>such as utility pricing and routine travel expenses based on fuel consumption</w:t>
        </w:r>
      </w:ins>
      <w:ins w:id="25" w:author="Devante McFarlane" w:date="2022-05-21T16:03:00Z">
        <w:r w:rsidR="00232E3A">
          <w:t>, will be configurable by the user</w:t>
        </w:r>
      </w:ins>
      <w:ins w:id="26" w:author="Devante McFarlane" w:date="2022-05-21T16:01:00Z">
        <w:r>
          <w:t>.</w:t>
        </w:r>
      </w:ins>
      <w:ins w:id="27" w:author="Devante McFarlane" w:date="2022-05-21T16:02:00Z">
        <w:r>
          <w:t xml:space="preserve">  </w:t>
        </w:r>
      </w:ins>
      <w:ins w:id="28" w:author="Devante McFarlane" w:date="2022-05-21T16:01:00Z">
        <w:r>
          <w:t xml:space="preserve">  </w:t>
        </w:r>
      </w:ins>
    </w:p>
    <w:p w14:paraId="26B96FE3" w14:textId="2BD196E6" w:rsidR="00CC49B9" w:rsidRDefault="00CC49B9" w:rsidP="00EC4554">
      <w:r>
        <w:br w:type="page"/>
      </w:r>
    </w:p>
    <w:p w14:paraId="2296C8A7" w14:textId="69CC327C" w:rsidR="00EC4554" w:rsidRDefault="00CC49B9" w:rsidP="00057403">
      <w:pPr>
        <w:pStyle w:val="HeadingTitle"/>
      </w:pPr>
      <w:r>
        <w:lastRenderedPageBreak/>
        <w:t>Requirements</w:t>
      </w:r>
    </w:p>
    <w:p w14:paraId="59B9B07D" w14:textId="69652861" w:rsidR="00CC49B9" w:rsidRDefault="00CC49B9" w:rsidP="00264F7D">
      <w:pPr>
        <w:pStyle w:val="Heading2"/>
      </w:pPr>
      <w:bookmarkStart w:id="29" w:name="_Toc103777108"/>
      <w:r>
        <w:t>Legend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B074A" w:rsidRPr="00FB074A" w14:paraId="464800D3" w14:textId="77777777" w:rsidTr="00FB074A">
        <w:tc>
          <w:tcPr>
            <w:tcW w:w="1975" w:type="dxa"/>
            <w:shd w:val="clear" w:color="auto" w:fill="AEAAAA" w:themeFill="background2" w:themeFillShade="BF"/>
          </w:tcPr>
          <w:p w14:paraId="6FDC712E" w14:textId="76927308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75" w:type="dxa"/>
            <w:shd w:val="clear" w:color="auto" w:fill="AEAAAA" w:themeFill="background2" w:themeFillShade="BF"/>
          </w:tcPr>
          <w:p w14:paraId="76EEE805" w14:textId="2B8E9DE6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FB074A" w14:paraId="05A0A220" w14:textId="77777777" w:rsidTr="00FB074A">
        <w:tc>
          <w:tcPr>
            <w:tcW w:w="1975" w:type="dxa"/>
          </w:tcPr>
          <w:p w14:paraId="535485FA" w14:textId="2A17DCFD" w:rsidR="00FB074A" w:rsidRDefault="00FB074A" w:rsidP="00CC49B9">
            <w:r>
              <w:t>Actor</w:t>
            </w:r>
          </w:p>
        </w:tc>
        <w:tc>
          <w:tcPr>
            <w:tcW w:w="7375" w:type="dxa"/>
          </w:tcPr>
          <w:p w14:paraId="6CA4B42A" w14:textId="47DAF30F" w:rsidR="00FB074A" w:rsidRDefault="00FB074A" w:rsidP="00CC49B9">
            <w:r>
              <w:t>Defines who the requirement pertains to</w:t>
            </w:r>
          </w:p>
        </w:tc>
      </w:tr>
      <w:tr w:rsidR="00FB074A" w14:paraId="44DD7EB4" w14:textId="77777777" w:rsidTr="00FB074A">
        <w:tc>
          <w:tcPr>
            <w:tcW w:w="1975" w:type="dxa"/>
          </w:tcPr>
          <w:p w14:paraId="7E786AA1" w14:textId="06C8D32B" w:rsidR="00FB074A" w:rsidRDefault="00FB074A" w:rsidP="00CC49B9">
            <w:r>
              <w:t>User</w:t>
            </w:r>
          </w:p>
        </w:tc>
        <w:tc>
          <w:tcPr>
            <w:tcW w:w="7375" w:type="dxa"/>
          </w:tcPr>
          <w:p w14:paraId="6C9FADDA" w14:textId="4505617F" w:rsidR="00FB074A" w:rsidRDefault="00FB074A" w:rsidP="00CC49B9">
            <w:r>
              <w:t>Client-side actor that will access the web application</w:t>
            </w:r>
          </w:p>
        </w:tc>
      </w:tr>
      <w:tr w:rsidR="00FB074A" w14:paraId="19A11C14" w14:textId="77777777" w:rsidTr="00FB074A">
        <w:tc>
          <w:tcPr>
            <w:tcW w:w="1975" w:type="dxa"/>
          </w:tcPr>
          <w:p w14:paraId="005298A2" w14:textId="4ADFBCA7" w:rsidR="00FB074A" w:rsidRDefault="00FB074A" w:rsidP="00CC49B9">
            <w:r>
              <w:t>Dev</w:t>
            </w:r>
          </w:p>
        </w:tc>
        <w:tc>
          <w:tcPr>
            <w:tcW w:w="7375" w:type="dxa"/>
          </w:tcPr>
          <w:p w14:paraId="7BB63F23" w14:textId="27FFF640" w:rsidR="00FB074A" w:rsidRDefault="00FB074A" w:rsidP="00CC49B9">
            <w:r>
              <w:t>Server-side actor that develops the web application</w:t>
            </w:r>
          </w:p>
        </w:tc>
      </w:tr>
      <w:tr w:rsidR="00FB074A" w14:paraId="5358E245" w14:textId="77777777" w:rsidTr="00FB074A">
        <w:tc>
          <w:tcPr>
            <w:tcW w:w="1975" w:type="dxa"/>
          </w:tcPr>
          <w:p w14:paraId="54BEDE97" w14:textId="0EC6C045" w:rsidR="00FB074A" w:rsidRDefault="00FB074A" w:rsidP="00CC49B9">
            <w:r>
              <w:t>U#.#</w:t>
            </w:r>
          </w:p>
        </w:tc>
        <w:tc>
          <w:tcPr>
            <w:tcW w:w="7375" w:type="dxa"/>
          </w:tcPr>
          <w:p w14:paraId="396E30F4" w14:textId="2F4A704D" w:rsidR="00FB074A" w:rsidRDefault="00FB074A" w:rsidP="00CC49B9">
            <w:r>
              <w:t>Requirement ID pertaining to Actors of type “User”</w:t>
            </w:r>
          </w:p>
        </w:tc>
      </w:tr>
      <w:tr w:rsidR="00FB074A" w14:paraId="2D653BCA" w14:textId="77777777" w:rsidTr="00FB074A">
        <w:tc>
          <w:tcPr>
            <w:tcW w:w="1975" w:type="dxa"/>
          </w:tcPr>
          <w:p w14:paraId="703C4A9B" w14:textId="53AAE63C" w:rsidR="00FB074A" w:rsidRDefault="00FB074A" w:rsidP="00CC49B9">
            <w:r>
              <w:t>D#.#</w:t>
            </w:r>
          </w:p>
        </w:tc>
        <w:tc>
          <w:tcPr>
            <w:tcW w:w="7375" w:type="dxa"/>
          </w:tcPr>
          <w:p w14:paraId="54070C07" w14:textId="3320A55C" w:rsidR="00FB074A" w:rsidRDefault="00FB074A" w:rsidP="00CC49B9">
            <w:r>
              <w:t>Requirement ID pertaining to Actors of type “Dev”</w:t>
            </w:r>
          </w:p>
        </w:tc>
      </w:tr>
    </w:tbl>
    <w:p w14:paraId="42877C8A" w14:textId="62C18609" w:rsidR="00CC49B9" w:rsidRDefault="00CC49B9" w:rsidP="00CC49B9"/>
    <w:p w14:paraId="353FE12F" w14:textId="5EC7ED71" w:rsidR="00CC49B9" w:rsidRDefault="00CC49B9" w:rsidP="00264F7D">
      <w:pPr>
        <w:pStyle w:val="Heading2"/>
      </w:pPr>
      <w:bookmarkStart w:id="30" w:name="_Toc103777109"/>
      <w:r>
        <w:t>Product Requirements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0408EA" w:rsidRPr="000408EA" w14:paraId="2E665E51" w14:textId="77777777" w:rsidTr="008E5275">
        <w:tc>
          <w:tcPr>
            <w:tcW w:w="1435" w:type="dxa"/>
            <w:shd w:val="clear" w:color="auto" w:fill="AEAAAA" w:themeFill="background2" w:themeFillShade="BF"/>
          </w:tcPr>
          <w:p w14:paraId="0B37962D" w14:textId="0CD1D960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bookmarkStart w:id="31" w:name="_Hlk103845605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6E88E7CE" w14:textId="085453D1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531B12A" w14:textId="2FE6F315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0408EA" w14:paraId="0BA16AB2" w14:textId="77777777" w:rsidTr="008E5275">
        <w:tc>
          <w:tcPr>
            <w:tcW w:w="1435" w:type="dxa"/>
          </w:tcPr>
          <w:p w14:paraId="283D1CE6" w14:textId="6456FA13" w:rsidR="000408EA" w:rsidRDefault="008E5275" w:rsidP="00CC49B9">
            <w:r>
              <w:t>U1.0</w:t>
            </w:r>
          </w:p>
        </w:tc>
        <w:tc>
          <w:tcPr>
            <w:tcW w:w="6930" w:type="dxa"/>
          </w:tcPr>
          <w:p w14:paraId="4B8A645E" w14:textId="5CDA2497" w:rsidR="000408EA" w:rsidRDefault="008E5275" w:rsidP="00CC49B9">
            <w:r>
              <w:t>Affordable Housing Search landing page</w:t>
            </w:r>
          </w:p>
        </w:tc>
        <w:tc>
          <w:tcPr>
            <w:tcW w:w="985" w:type="dxa"/>
          </w:tcPr>
          <w:p w14:paraId="17394890" w14:textId="76230270" w:rsidR="000408EA" w:rsidRDefault="008E5275" w:rsidP="00CC49B9">
            <w:r>
              <w:t>User</w:t>
            </w:r>
          </w:p>
        </w:tc>
      </w:tr>
      <w:tr w:rsidR="000408EA" w14:paraId="1EA1A386" w14:textId="77777777" w:rsidTr="008E5275">
        <w:tc>
          <w:tcPr>
            <w:tcW w:w="1435" w:type="dxa"/>
          </w:tcPr>
          <w:p w14:paraId="4A86F2D9" w14:textId="6607DBF0" w:rsidR="000408EA" w:rsidRDefault="008E5275" w:rsidP="00CC49B9">
            <w:r>
              <w:t>U1.1</w:t>
            </w:r>
          </w:p>
        </w:tc>
        <w:tc>
          <w:tcPr>
            <w:tcW w:w="6930" w:type="dxa"/>
          </w:tcPr>
          <w:p w14:paraId="361F53E9" w14:textId="432C7A94" w:rsidR="000408EA" w:rsidRDefault="00232E3A" w:rsidP="00CC49B9">
            <w:ins w:id="32" w:author="Devante McFarlane" w:date="2022-05-21T16:07:00Z">
              <w:r>
                <w:t xml:space="preserve">Display </w:t>
              </w:r>
            </w:ins>
            <w:ins w:id="33" w:author="Devante McFarlane" w:date="2022-05-21T16:08:00Z">
              <w:r>
                <w:t xml:space="preserve">average </w:t>
              </w:r>
            </w:ins>
            <w:ins w:id="34" w:author="Devante McFarlane" w:date="2022-05-21T16:07:00Z">
              <w:r>
                <w:t xml:space="preserve">statistics for user </w:t>
              </w:r>
            </w:ins>
            <w:ins w:id="35" w:author="Devante McFarlane" w:date="2022-05-21T16:08:00Z">
              <w:r>
                <w:t>to have a base/ reference point when seeking housing</w:t>
              </w:r>
            </w:ins>
          </w:p>
        </w:tc>
        <w:tc>
          <w:tcPr>
            <w:tcW w:w="985" w:type="dxa"/>
          </w:tcPr>
          <w:p w14:paraId="6AE2ECC1" w14:textId="6A93B672" w:rsidR="000408EA" w:rsidRDefault="00232E3A" w:rsidP="00CC49B9">
            <w:ins w:id="36" w:author="Devante McFarlane" w:date="2022-05-21T16:08:00Z">
              <w:r>
                <w:t>User</w:t>
              </w:r>
            </w:ins>
          </w:p>
        </w:tc>
      </w:tr>
      <w:tr w:rsidR="000408EA" w14:paraId="52BDC86A" w14:textId="77777777" w:rsidTr="008E5275">
        <w:tc>
          <w:tcPr>
            <w:tcW w:w="1435" w:type="dxa"/>
          </w:tcPr>
          <w:p w14:paraId="3A0B0573" w14:textId="2AEABF87" w:rsidR="000408EA" w:rsidRDefault="008E5275" w:rsidP="00CC49B9">
            <w:r>
              <w:t>U1.2</w:t>
            </w:r>
          </w:p>
        </w:tc>
        <w:tc>
          <w:tcPr>
            <w:tcW w:w="6930" w:type="dxa"/>
          </w:tcPr>
          <w:p w14:paraId="53DCE857" w14:textId="77777777" w:rsidR="000408EA" w:rsidRDefault="000408EA" w:rsidP="00CC49B9"/>
        </w:tc>
        <w:tc>
          <w:tcPr>
            <w:tcW w:w="985" w:type="dxa"/>
          </w:tcPr>
          <w:p w14:paraId="5CCA2A18" w14:textId="77777777" w:rsidR="000408EA" w:rsidRDefault="000408EA" w:rsidP="00CC49B9"/>
        </w:tc>
      </w:tr>
      <w:tr w:rsidR="001F166E" w14:paraId="6FFFD085" w14:textId="77777777" w:rsidTr="008E5275">
        <w:tc>
          <w:tcPr>
            <w:tcW w:w="1435" w:type="dxa"/>
          </w:tcPr>
          <w:p w14:paraId="4EEDAE6C" w14:textId="77777777" w:rsidR="001F166E" w:rsidRDefault="001F166E" w:rsidP="00CC49B9"/>
        </w:tc>
        <w:tc>
          <w:tcPr>
            <w:tcW w:w="6930" w:type="dxa"/>
          </w:tcPr>
          <w:p w14:paraId="0F49339D" w14:textId="77777777" w:rsidR="001F166E" w:rsidRDefault="001F166E" w:rsidP="00CC49B9"/>
        </w:tc>
        <w:tc>
          <w:tcPr>
            <w:tcW w:w="985" w:type="dxa"/>
          </w:tcPr>
          <w:p w14:paraId="064DC15D" w14:textId="77777777" w:rsidR="001F166E" w:rsidRDefault="001F166E" w:rsidP="00CC49B9"/>
        </w:tc>
      </w:tr>
    </w:tbl>
    <w:p w14:paraId="7AED504C" w14:textId="7D2E6F63" w:rsidR="00CC49B9" w:rsidRDefault="00CC49B9" w:rsidP="00CC49B9">
      <w:bookmarkStart w:id="37" w:name="_Hlk103845812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  <w:tblPrChange w:id="38" w:author="Gary Johnston" w:date="2022-05-21T12:1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95"/>
        <w:gridCol w:w="6570"/>
        <w:gridCol w:w="985"/>
        <w:tblGridChange w:id="39">
          <w:tblGrid>
            <w:gridCol w:w="1435"/>
            <w:gridCol w:w="6930"/>
            <w:gridCol w:w="985"/>
          </w:tblGrid>
        </w:tblGridChange>
      </w:tblGrid>
      <w:tr w:rsidR="008E5275" w:rsidRPr="000408EA" w14:paraId="11BCBC80" w14:textId="77777777" w:rsidTr="00C03FFD">
        <w:tc>
          <w:tcPr>
            <w:tcW w:w="1795" w:type="dxa"/>
            <w:shd w:val="clear" w:color="auto" w:fill="AEAAAA" w:themeFill="background2" w:themeFillShade="BF"/>
            <w:tcPrChange w:id="40" w:author="Gary Johnston" w:date="2022-05-21T12:15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34995832" w14:textId="77777777" w:rsidR="008E5275" w:rsidRPr="000408EA" w:rsidRDefault="008E5275" w:rsidP="00853E8D">
            <w:pPr>
              <w:rPr>
                <w:b/>
                <w:bCs/>
                <w:color w:val="FFFFFF" w:themeColor="background1"/>
              </w:rPr>
            </w:pPr>
            <w:bookmarkStart w:id="41" w:name="_Hlk104018594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570" w:type="dxa"/>
            <w:shd w:val="clear" w:color="auto" w:fill="AEAAAA" w:themeFill="background2" w:themeFillShade="BF"/>
            <w:tcPrChange w:id="42" w:author="Gary Johnston" w:date="2022-05-21T12:15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79D94AAE" w14:textId="6FB53199" w:rsidR="008E5275" w:rsidRPr="000408EA" w:rsidRDefault="00C03FFD">
            <w:pPr>
              <w:jc w:val="center"/>
              <w:rPr>
                <w:b/>
                <w:bCs/>
                <w:color w:val="FFFFFF" w:themeColor="background1"/>
              </w:rPr>
              <w:pPrChange w:id="43" w:author="Gary Johnston" w:date="2022-05-21T12:17:00Z">
                <w:pPr/>
              </w:pPrChange>
            </w:pPr>
            <w:r>
              <w:rPr>
                <w:b/>
                <w:bCs/>
                <w:color w:val="FFFFFF" w:themeColor="background1"/>
              </w:rPr>
              <w:t xml:space="preserve">Housing Filters </w:t>
            </w:r>
            <w:r w:rsidR="007D645A">
              <w:rPr>
                <w:b/>
                <w:bCs/>
                <w:color w:val="FFFFFF" w:themeColor="background1"/>
              </w:rPr>
              <w:t xml:space="preserve">User </w:t>
            </w:r>
            <w:r w:rsidR="008E5275">
              <w:rPr>
                <w:b/>
                <w:bCs/>
                <w:color w:val="FFFFFF" w:themeColor="background1"/>
              </w:rPr>
              <w:t>Requirement</w:t>
            </w:r>
            <w:r w:rsidR="007D645A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44" w:author="Gary Johnston" w:date="2022-05-21T12:15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2012F138" w14:textId="77777777" w:rsidR="008E5275" w:rsidRPr="000408EA" w:rsidRDefault="008E5275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E5275" w14:paraId="637134BE" w14:textId="77777777" w:rsidTr="00C03FFD">
        <w:tc>
          <w:tcPr>
            <w:tcW w:w="1795" w:type="dxa"/>
            <w:tcPrChange w:id="45" w:author="Gary Johnston" w:date="2022-05-21T12:15:00Z">
              <w:tcPr>
                <w:tcW w:w="1435" w:type="dxa"/>
              </w:tcPr>
            </w:tcPrChange>
          </w:tcPr>
          <w:p w14:paraId="10983519" w14:textId="4FCEFF1F" w:rsidR="008E5275" w:rsidRDefault="008E5275" w:rsidP="00853E8D">
            <w:r>
              <w:t>U2.0</w:t>
            </w:r>
          </w:p>
        </w:tc>
        <w:tc>
          <w:tcPr>
            <w:tcW w:w="6570" w:type="dxa"/>
            <w:tcPrChange w:id="46" w:author="Gary Johnston" w:date="2022-05-21T12:15:00Z">
              <w:tcPr>
                <w:tcW w:w="6930" w:type="dxa"/>
              </w:tcPr>
            </w:tcPrChange>
          </w:tcPr>
          <w:p w14:paraId="3A39B535" w14:textId="1CED1946" w:rsidR="008E5275" w:rsidRDefault="008E5275" w:rsidP="00853E8D">
            <w:r>
              <w:t>Housing Filters</w:t>
            </w:r>
          </w:p>
        </w:tc>
        <w:tc>
          <w:tcPr>
            <w:tcW w:w="985" w:type="dxa"/>
            <w:tcPrChange w:id="47" w:author="Gary Johnston" w:date="2022-05-21T12:15:00Z">
              <w:tcPr>
                <w:tcW w:w="985" w:type="dxa"/>
              </w:tcPr>
            </w:tcPrChange>
          </w:tcPr>
          <w:p w14:paraId="52E983C6" w14:textId="77777777" w:rsidR="008E5275" w:rsidRDefault="008E5275" w:rsidP="00853E8D">
            <w:r>
              <w:t>User</w:t>
            </w:r>
          </w:p>
        </w:tc>
      </w:tr>
      <w:tr w:rsidR="008E5275" w14:paraId="0E6D449D" w14:textId="77777777" w:rsidTr="00C03FFD">
        <w:tc>
          <w:tcPr>
            <w:tcW w:w="1795" w:type="dxa"/>
            <w:tcPrChange w:id="48" w:author="Gary Johnston" w:date="2022-05-21T12:15:00Z">
              <w:tcPr>
                <w:tcW w:w="1435" w:type="dxa"/>
              </w:tcPr>
            </w:tcPrChange>
          </w:tcPr>
          <w:p w14:paraId="090159DC" w14:textId="263A599B" w:rsidR="008E5275" w:rsidRDefault="008E5275" w:rsidP="00853E8D">
            <w:r>
              <w:t>U</w:t>
            </w:r>
            <w:r w:rsidR="00545F0F">
              <w:t>2</w:t>
            </w:r>
            <w:r>
              <w:t>.1</w:t>
            </w:r>
          </w:p>
        </w:tc>
        <w:tc>
          <w:tcPr>
            <w:tcW w:w="6570" w:type="dxa"/>
            <w:tcPrChange w:id="49" w:author="Gary Johnston" w:date="2022-05-21T12:15:00Z">
              <w:tcPr>
                <w:tcW w:w="6930" w:type="dxa"/>
              </w:tcPr>
            </w:tcPrChange>
          </w:tcPr>
          <w:p w14:paraId="13E0F191" w14:textId="4BC31787" w:rsidR="002226C0" w:rsidRPr="00C25624" w:rsidRDefault="0007143F" w:rsidP="00853E8D">
            <w:r>
              <w:t>“</w:t>
            </w:r>
            <w:r w:rsidR="00C97F40">
              <w:t>Filters</w:t>
            </w:r>
            <w:r>
              <w:t>”</w:t>
            </w:r>
            <w:r w:rsidR="00C97F40">
              <w:t xml:space="preserve"> button</w:t>
            </w:r>
            <w:r>
              <w:t xml:space="preserve"> opens filters form</w:t>
            </w:r>
          </w:p>
        </w:tc>
        <w:tc>
          <w:tcPr>
            <w:tcW w:w="985" w:type="dxa"/>
            <w:tcPrChange w:id="50" w:author="Gary Johnston" w:date="2022-05-21T12:15:00Z">
              <w:tcPr>
                <w:tcW w:w="985" w:type="dxa"/>
              </w:tcPr>
            </w:tcPrChange>
          </w:tcPr>
          <w:p w14:paraId="379FF455" w14:textId="630D3374" w:rsidR="008E5275" w:rsidRDefault="00523D17" w:rsidP="00853E8D">
            <w:r>
              <w:t>User</w:t>
            </w:r>
          </w:p>
        </w:tc>
      </w:tr>
      <w:tr w:rsidR="002226C0" w14:paraId="1B9BD8F4" w14:textId="77777777" w:rsidTr="00C03FFD">
        <w:tc>
          <w:tcPr>
            <w:tcW w:w="1795" w:type="dxa"/>
            <w:tcPrChange w:id="51" w:author="Gary Johnston" w:date="2022-05-21T12:15:00Z">
              <w:tcPr>
                <w:tcW w:w="1435" w:type="dxa"/>
              </w:tcPr>
            </w:tcPrChange>
          </w:tcPr>
          <w:p w14:paraId="629B071A" w14:textId="31FC27DB" w:rsidR="002226C0" w:rsidRDefault="002226C0" w:rsidP="00853E8D">
            <w:r>
              <w:t>U2.1.1</w:t>
            </w:r>
          </w:p>
        </w:tc>
        <w:tc>
          <w:tcPr>
            <w:tcW w:w="6570" w:type="dxa"/>
            <w:tcPrChange w:id="52" w:author="Gary Johnston" w:date="2022-05-21T12:15:00Z">
              <w:tcPr>
                <w:tcW w:w="6930" w:type="dxa"/>
              </w:tcPr>
            </w:tcPrChange>
          </w:tcPr>
          <w:p w14:paraId="706C6747" w14:textId="024D1C9C" w:rsidR="002226C0" w:rsidRDefault="002226C0" w:rsidP="00853E8D">
            <w:r>
              <w:t>“Filters Button shows running total of filter selections.</w:t>
            </w:r>
          </w:p>
        </w:tc>
        <w:tc>
          <w:tcPr>
            <w:tcW w:w="985" w:type="dxa"/>
            <w:tcPrChange w:id="53" w:author="Gary Johnston" w:date="2022-05-21T12:15:00Z">
              <w:tcPr>
                <w:tcW w:w="985" w:type="dxa"/>
              </w:tcPr>
            </w:tcPrChange>
          </w:tcPr>
          <w:p w14:paraId="09C31225" w14:textId="408DA568" w:rsidR="002226C0" w:rsidRDefault="002226C0" w:rsidP="00853E8D">
            <w:r>
              <w:t>User</w:t>
            </w:r>
          </w:p>
        </w:tc>
      </w:tr>
      <w:tr w:rsidR="00BF4EE3" w14:paraId="67A6F5A4" w14:textId="77777777" w:rsidTr="00C03FFD">
        <w:tc>
          <w:tcPr>
            <w:tcW w:w="1795" w:type="dxa"/>
            <w:tcPrChange w:id="54" w:author="Gary Johnston" w:date="2022-05-21T12:15:00Z">
              <w:tcPr>
                <w:tcW w:w="1435" w:type="dxa"/>
              </w:tcPr>
            </w:tcPrChange>
          </w:tcPr>
          <w:p w14:paraId="30B08E5F" w14:textId="3F657492" w:rsidR="00BF4EE3" w:rsidRDefault="00BF4EE3" w:rsidP="00853E8D">
            <w:r>
              <w:t>U2.1.</w:t>
            </w:r>
            <w:r w:rsidR="002226C0">
              <w:t>2</w:t>
            </w:r>
          </w:p>
        </w:tc>
        <w:tc>
          <w:tcPr>
            <w:tcW w:w="6570" w:type="dxa"/>
            <w:tcPrChange w:id="55" w:author="Gary Johnston" w:date="2022-05-21T12:15:00Z">
              <w:tcPr>
                <w:tcW w:w="6930" w:type="dxa"/>
              </w:tcPr>
            </w:tcPrChange>
          </w:tcPr>
          <w:p w14:paraId="0052A2B0" w14:textId="41377E8E" w:rsidR="00BF4EE3" w:rsidRDefault="00BF4EE3" w:rsidP="00853E8D">
            <w:r>
              <w:t xml:space="preserve">“X” </w:t>
            </w:r>
            <w:r w:rsidR="002226C0">
              <w:t xml:space="preserve"> button or icon </w:t>
            </w:r>
            <w:r>
              <w:t xml:space="preserve">to close </w:t>
            </w:r>
            <w:r w:rsidR="002226C0">
              <w:t xml:space="preserve">the “Filters” </w:t>
            </w:r>
            <w:r>
              <w:t>for</w:t>
            </w:r>
            <w:r w:rsidR="00F7088C">
              <w:t>m</w:t>
            </w:r>
            <w:r w:rsidR="002226C0">
              <w:t>.</w:t>
            </w:r>
          </w:p>
        </w:tc>
        <w:tc>
          <w:tcPr>
            <w:tcW w:w="985" w:type="dxa"/>
            <w:tcPrChange w:id="56" w:author="Gary Johnston" w:date="2022-05-21T12:15:00Z">
              <w:tcPr>
                <w:tcW w:w="985" w:type="dxa"/>
              </w:tcPr>
            </w:tcPrChange>
          </w:tcPr>
          <w:p w14:paraId="7D37FB0C" w14:textId="64AA077D" w:rsidR="00BF4EE3" w:rsidRDefault="00BF4EE3" w:rsidP="00853E8D">
            <w:r>
              <w:t>User</w:t>
            </w:r>
          </w:p>
        </w:tc>
      </w:tr>
      <w:tr w:rsidR="008E5275" w14:paraId="381053A0" w14:textId="77777777" w:rsidTr="00C03FFD">
        <w:tc>
          <w:tcPr>
            <w:tcW w:w="1795" w:type="dxa"/>
            <w:tcPrChange w:id="57" w:author="Gary Johnston" w:date="2022-05-21T12:15:00Z">
              <w:tcPr>
                <w:tcW w:w="1435" w:type="dxa"/>
              </w:tcPr>
            </w:tcPrChange>
          </w:tcPr>
          <w:p w14:paraId="10EDE573" w14:textId="4C385BB0" w:rsidR="008E5275" w:rsidRDefault="008E5275" w:rsidP="00853E8D">
            <w:r>
              <w:t>U</w:t>
            </w:r>
            <w:r w:rsidR="00545F0F">
              <w:t>2</w:t>
            </w:r>
            <w:r>
              <w:t>.2</w:t>
            </w:r>
          </w:p>
        </w:tc>
        <w:tc>
          <w:tcPr>
            <w:tcW w:w="6570" w:type="dxa"/>
            <w:tcPrChange w:id="58" w:author="Gary Johnston" w:date="2022-05-21T12:15:00Z">
              <w:tcPr>
                <w:tcW w:w="6930" w:type="dxa"/>
              </w:tcPr>
            </w:tcPrChange>
          </w:tcPr>
          <w:p w14:paraId="118818EA" w14:textId="3F487EE6" w:rsidR="008E5275" w:rsidRDefault="00C25624" w:rsidP="00853E8D">
            <w:r>
              <w:t>Pet Policy</w:t>
            </w:r>
            <w:r w:rsidR="0074706A">
              <w:t xml:space="preserve"> </w:t>
            </w:r>
            <w:r w:rsidR="00FF5D81">
              <w:t>Options:</w:t>
            </w:r>
          </w:p>
        </w:tc>
        <w:tc>
          <w:tcPr>
            <w:tcW w:w="985" w:type="dxa"/>
            <w:tcPrChange w:id="59" w:author="Gary Johnston" w:date="2022-05-21T12:15:00Z">
              <w:tcPr>
                <w:tcW w:w="985" w:type="dxa"/>
              </w:tcPr>
            </w:tcPrChange>
          </w:tcPr>
          <w:p w14:paraId="2D307BF6" w14:textId="37C5C4EA" w:rsidR="008E5275" w:rsidRDefault="00523D17" w:rsidP="00853E8D">
            <w:r>
              <w:t>User</w:t>
            </w:r>
          </w:p>
        </w:tc>
      </w:tr>
      <w:tr w:rsidR="002226C0" w14:paraId="1D6FACEA" w14:textId="77777777" w:rsidTr="00C03FFD">
        <w:tc>
          <w:tcPr>
            <w:tcW w:w="1795" w:type="dxa"/>
            <w:tcPrChange w:id="60" w:author="Gary Johnston" w:date="2022-05-21T12:15:00Z">
              <w:tcPr>
                <w:tcW w:w="1435" w:type="dxa"/>
              </w:tcPr>
            </w:tcPrChange>
          </w:tcPr>
          <w:p w14:paraId="6BEAB886" w14:textId="226653AD" w:rsidR="002226C0" w:rsidRDefault="002226C0" w:rsidP="00853E8D">
            <w:r>
              <w:t>U2.2.1</w:t>
            </w:r>
          </w:p>
        </w:tc>
        <w:tc>
          <w:tcPr>
            <w:tcW w:w="6570" w:type="dxa"/>
            <w:tcPrChange w:id="61" w:author="Gary Johnston" w:date="2022-05-21T12:15:00Z">
              <w:tcPr>
                <w:tcW w:w="6930" w:type="dxa"/>
              </w:tcPr>
            </w:tcPrChange>
          </w:tcPr>
          <w:p w14:paraId="26B5EF22" w14:textId="0D933665" w:rsidR="002226C0" w:rsidRDefault="002226C0" w:rsidP="00853E8D">
            <w:r>
              <w:t>Pet Friendly</w:t>
            </w:r>
          </w:p>
        </w:tc>
        <w:tc>
          <w:tcPr>
            <w:tcW w:w="985" w:type="dxa"/>
            <w:tcPrChange w:id="62" w:author="Gary Johnston" w:date="2022-05-21T12:15:00Z">
              <w:tcPr>
                <w:tcW w:w="985" w:type="dxa"/>
              </w:tcPr>
            </w:tcPrChange>
          </w:tcPr>
          <w:p w14:paraId="2CA3A7F8" w14:textId="1D2A1951" w:rsidR="002226C0" w:rsidRDefault="00FF5D81" w:rsidP="00853E8D">
            <w:r>
              <w:t>User</w:t>
            </w:r>
          </w:p>
        </w:tc>
      </w:tr>
      <w:tr w:rsidR="002226C0" w14:paraId="3EB75C24" w14:textId="77777777" w:rsidTr="00C03FFD">
        <w:tc>
          <w:tcPr>
            <w:tcW w:w="1795" w:type="dxa"/>
            <w:tcPrChange w:id="63" w:author="Gary Johnston" w:date="2022-05-21T12:15:00Z">
              <w:tcPr>
                <w:tcW w:w="1435" w:type="dxa"/>
              </w:tcPr>
            </w:tcPrChange>
          </w:tcPr>
          <w:p w14:paraId="7899010F" w14:textId="1ED1347C" w:rsidR="002226C0" w:rsidRDefault="002226C0" w:rsidP="00853E8D">
            <w:r>
              <w:t>U2.2.2</w:t>
            </w:r>
          </w:p>
        </w:tc>
        <w:tc>
          <w:tcPr>
            <w:tcW w:w="6570" w:type="dxa"/>
            <w:tcPrChange w:id="64" w:author="Gary Johnston" w:date="2022-05-21T12:15:00Z">
              <w:tcPr>
                <w:tcW w:w="6930" w:type="dxa"/>
              </w:tcPr>
            </w:tcPrChange>
          </w:tcPr>
          <w:p w14:paraId="20CA90D1" w14:textId="38268929" w:rsidR="002226C0" w:rsidRDefault="002226C0" w:rsidP="00853E8D">
            <w:r>
              <w:t>No Pets</w:t>
            </w:r>
          </w:p>
        </w:tc>
        <w:tc>
          <w:tcPr>
            <w:tcW w:w="985" w:type="dxa"/>
            <w:tcPrChange w:id="65" w:author="Gary Johnston" w:date="2022-05-21T12:15:00Z">
              <w:tcPr>
                <w:tcW w:w="985" w:type="dxa"/>
              </w:tcPr>
            </w:tcPrChange>
          </w:tcPr>
          <w:p w14:paraId="162258DA" w14:textId="714E07EA" w:rsidR="002226C0" w:rsidRDefault="00FF5D81" w:rsidP="00853E8D">
            <w:r>
              <w:t>User</w:t>
            </w:r>
          </w:p>
        </w:tc>
      </w:tr>
      <w:tr w:rsidR="002226C0" w14:paraId="74F61607" w14:textId="77777777" w:rsidTr="00C03FFD">
        <w:tc>
          <w:tcPr>
            <w:tcW w:w="1795" w:type="dxa"/>
            <w:tcPrChange w:id="66" w:author="Gary Johnston" w:date="2022-05-21T12:15:00Z">
              <w:tcPr>
                <w:tcW w:w="1435" w:type="dxa"/>
              </w:tcPr>
            </w:tcPrChange>
          </w:tcPr>
          <w:p w14:paraId="4343C61C" w14:textId="58DE7394" w:rsidR="002226C0" w:rsidRDefault="002226C0" w:rsidP="00853E8D">
            <w:r>
              <w:t>U2.2.3</w:t>
            </w:r>
          </w:p>
        </w:tc>
        <w:tc>
          <w:tcPr>
            <w:tcW w:w="6570" w:type="dxa"/>
            <w:tcPrChange w:id="67" w:author="Gary Johnston" w:date="2022-05-21T12:15:00Z">
              <w:tcPr>
                <w:tcW w:w="6930" w:type="dxa"/>
              </w:tcPr>
            </w:tcPrChange>
          </w:tcPr>
          <w:p w14:paraId="1A13FFA2" w14:textId="05F1EBDC" w:rsidR="002226C0" w:rsidRDefault="002226C0" w:rsidP="00853E8D">
            <w:r>
              <w:t>Cats</w:t>
            </w:r>
          </w:p>
        </w:tc>
        <w:tc>
          <w:tcPr>
            <w:tcW w:w="985" w:type="dxa"/>
            <w:tcPrChange w:id="68" w:author="Gary Johnston" w:date="2022-05-21T12:15:00Z">
              <w:tcPr>
                <w:tcW w:w="985" w:type="dxa"/>
              </w:tcPr>
            </w:tcPrChange>
          </w:tcPr>
          <w:p w14:paraId="0C42AD11" w14:textId="38E4FA35" w:rsidR="002226C0" w:rsidRDefault="00FF5D81" w:rsidP="00853E8D">
            <w:r>
              <w:t>User</w:t>
            </w:r>
          </w:p>
        </w:tc>
      </w:tr>
      <w:tr w:rsidR="002226C0" w14:paraId="0D31C71F" w14:textId="77777777" w:rsidTr="00C03FFD">
        <w:tc>
          <w:tcPr>
            <w:tcW w:w="1795" w:type="dxa"/>
            <w:tcPrChange w:id="69" w:author="Gary Johnston" w:date="2022-05-21T12:15:00Z">
              <w:tcPr>
                <w:tcW w:w="1435" w:type="dxa"/>
              </w:tcPr>
            </w:tcPrChange>
          </w:tcPr>
          <w:p w14:paraId="0BFC333A" w14:textId="5A6A03BD" w:rsidR="002226C0" w:rsidRDefault="002226C0" w:rsidP="00853E8D">
            <w:r>
              <w:t>U2.2.4</w:t>
            </w:r>
          </w:p>
        </w:tc>
        <w:tc>
          <w:tcPr>
            <w:tcW w:w="6570" w:type="dxa"/>
            <w:tcPrChange w:id="70" w:author="Gary Johnston" w:date="2022-05-21T12:15:00Z">
              <w:tcPr>
                <w:tcW w:w="6930" w:type="dxa"/>
              </w:tcPr>
            </w:tcPrChange>
          </w:tcPr>
          <w:p w14:paraId="6545FDD4" w14:textId="1E2D5734" w:rsidR="002226C0" w:rsidRDefault="002226C0" w:rsidP="00853E8D">
            <w:r>
              <w:t>Dogs</w:t>
            </w:r>
          </w:p>
        </w:tc>
        <w:tc>
          <w:tcPr>
            <w:tcW w:w="985" w:type="dxa"/>
            <w:tcPrChange w:id="71" w:author="Gary Johnston" w:date="2022-05-21T12:15:00Z">
              <w:tcPr>
                <w:tcW w:w="985" w:type="dxa"/>
              </w:tcPr>
            </w:tcPrChange>
          </w:tcPr>
          <w:p w14:paraId="49278BFA" w14:textId="0B7EF205" w:rsidR="002226C0" w:rsidRDefault="00FF5D81" w:rsidP="00853E8D">
            <w:r>
              <w:t>User</w:t>
            </w:r>
          </w:p>
        </w:tc>
      </w:tr>
      <w:tr w:rsidR="008E5275" w14:paraId="6C266F74" w14:textId="77777777" w:rsidTr="00C03FFD">
        <w:tc>
          <w:tcPr>
            <w:tcW w:w="1795" w:type="dxa"/>
            <w:tcPrChange w:id="72" w:author="Gary Johnston" w:date="2022-05-21T12:15:00Z">
              <w:tcPr>
                <w:tcW w:w="1435" w:type="dxa"/>
              </w:tcPr>
            </w:tcPrChange>
          </w:tcPr>
          <w:p w14:paraId="6564F0FF" w14:textId="6465C921" w:rsidR="008E5275" w:rsidRDefault="00C25624" w:rsidP="00853E8D">
            <w:r>
              <w:t>U2.3</w:t>
            </w:r>
          </w:p>
        </w:tc>
        <w:tc>
          <w:tcPr>
            <w:tcW w:w="6570" w:type="dxa"/>
            <w:tcPrChange w:id="73" w:author="Gary Johnston" w:date="2022-05-21T12:15:00Z">
              <w:tcPr>
                <w:tcW w:w="6930" w:type="dxa"/>
              </w:tcPr>
            </w:tcPrChange>
          </w:tcPr>
          <w:p w14:paraId="6C7E589A" w14:textId="51F8A848" w:rsidR="008E5275" w:rsidRDefault="00AF3130" w:rsidP="00853E8D">
            <w:r>
              <w:t xml:space="preserve">Unit </w:t>
            </w:r>
            <w:r w:rsidR="00FF5D81">
              <w:t>Amenit</w:t>
            </w:r>
            <w:r w:rsidR="00913E73">
              <w:t>ies</w:t>
            </w:r>
          </w:p>
        </w:tc>
        <w:tc>
          <w:tcPr>
            <w:tcW w:w="985" w:type="dxa"/>
            <w:tcPrChange w:id="74" w:author="Gary Johnston" w:date="2022-05-21T12:15:00Z">
              <w:tcPr>
                <w:tcW w:w="985" w:type="dxa"/>
              </w:tcPr>
            </w:tcPrChange>
          </w:tcPr>
          <w:p w14:paraId="4619F059" w14:textId="79DBAFD3" w:rsidR="008E5275" w:rsidRDefault="00523D17" w:rsidP="00853E8D">
            <w:r>
              <w:t>User</w:t>
            </w:r>
          </w:p>
        </w:tc>
      </w:tr>
      <w:tr w:rsidR="00A81587" w14:paraId="11C1147C" w14:textId="77777777" w:rsidTr="00C03FFD">
        <w:tc>
          <w:tcPr>
            <w:tcW w:w="1795" w:type="dxa"/>
            <w:tcPrChange w:id="75" w:author="Gary Johnston" w:date="2022-05-21T12:15:00Z">
              <w:tcPr>
                <w:tcW w:w="1435" w:type="dxa"/>
              </w:tcPr>
            </w:tcPrChange>
          </w:tcPr>
          <w:p w14:paraId="2534A208" w14:textId="69AC82A2" w:rsidR="00A81587" w:rsidRDefault="00A81587" w:rsidP="00853E8D">
            <w:r>
              <w:t>U2.3.1</w:t>
            </w:r>
          </w:p>
        </w:tc>
        <w:tc>
          <w:tcPr>
            <w:tcW w:w="6570" w:type="dxa"/>
            <w:tcPrChange w:id="76" w:author="Gary Johnston" w:date="2022-05-21T12:15:00Z">
              <w:tcPr>
                <w:tcW w:w="6930" w:type="dxa"/>
              </w:tcPr>
            </w:tcPrChange>
          </w:tcPr>
          <w:p w14:paraId="6F38D5F5" w14:textId="575F5DFD" w:rsidR="00A81587" w:rsidRDefault="00A81587" w:rsidP="00853E8D">
            <w:r>
              <w:t>Washer and Dryer Hookup</w:t>
            </w:r>
          </w:p>
        </w:tc>
        <w:tc>
          <w:tcPr>
            <w:tcW w:w="985" w:type="dxa"/>
            <w:tcPrChange w:id="77" w:author="Gary Johnston" w:date="2022-05-21T12:15:00Z">
              <w:tcPr>
                <w:tcW w:w="985" w:type="dxa"/>
              </w:tcPr>
            </w:tcPrChange>
          </w:tcPr>
          <w:p w14:paraId="72751C06" w14:textId="519B422B" w:rsidR="00A81587" w:rsidRDefault="00A81587" w:rsidP="00853E8D">
            <w:r>
              <w:t>User</w:t>
            </w:r>
          </w:p>
        </w:tc>
      </w:tr>
      <w:tr w:rsidR="009103D0" w14:paraId="7866D564" w14:textId="77777777" w:rsidTr="00C03FFD">
        <w:tc>
          <w:tcPr>
            <w:tcW w:w="1795" w:type="dxa"/>
            <w:tcPrChange w:id="78" w:author="Gary Johnston" w:date="2022-05-21T12:15:00Z">
              <w:tcPr>
                <w:tcW w:w="1435" w:type="dxa"/>
              </w:tcPr>
            </w:tcPrChange>
          </w:tcPr>
          <w:p w14:paraId="00925FC2" w14:textId="76F65DF9" w:rsidR="009103D0" w:rsidRDefault="009103D0" w:rsidP="00853E8D">
            <w:r>
              <w:t>U2.3.</w:t>
            </w:r>
            <w:r w:rsidR="00A81587">
              <w:t>2</w:t>
            </w:r>
          </w:p>
        </w:tc>
        <w:tc>
          <w:tcPr>
            <w:tcW w:w="6570" w:type="dxa"/>
            <w:tcPrChange w:id="79" w:author="Gary Johnston" w:date="2022-05-21T12:15:00Z">
              <w:tcPr>
                <w:tcW w:w="6930" w:type="dxa"/>
              </w:tcPr>
            </w:tcPrChange>
          </w:tcPr>
          <w:p w14:paraId="0A704D74" w14:textId="34C0B5DE" w:rsidR="009103D0" w:rsidRDefault="009103D0" w:rsidP="00853E8D">
            <w:r>
              <w:t>Washer and Dryer</w:t>
            </w:r>
          </w:p>
        </w:tc>
        <w:tc>
          <w:tcPr>
            <w:tcW w:w="985" w:type="dxa"/>
            <w:tcPrChange w:id="80" w:author="Gary Johnston" w:date="2022-05-21T12:15:00Z">
              <w:tcPr>
                <w:tcW w:w="985" w:type="dxa"/>
              </w:tcPr>
            </w:tcPrChange>
          </w:tcPr>
          <w:p w14:paraId="1158028F" w14:textId="1A49E0CA" w:rsidR="009103D0" w:rsidRDefault="009103D0" w:rsidP="00853E8D">
            <w:r>
              <w:t>User</w:t>
            </w:r>
          </w:p>
        </w:tc>
      </w:tr>
      <w:tr w:rsidR="009103D0" w14:paraId="4A7CDFFA" w14:textId="77777777" w:rsidTr="00C03FFD">
        <w:tc>
          <w:tcPr>
            <w:tcW w:w="1795" w:type="dxa"/>
            <w:tcPrChange w:id="81" w:author="Gary Johnston" w:date="2022-05-21T12:15:00Z">
              <w:tcPr>
                <w:tcW w:w="1435" w:type="dxa"/>
              </w:tcPr>
            </w:tcPrChange>
          </w:tcPr>
          <w:p w14:paraId="7EF987D9" w14:textId="1A936719" w:rsidR="009103D0" w:rsidRDefault="009103D0" w:rsidP="00853E8D">
            <w:r>
              <w:t>U2.3.</w:t>
            </w:r>
            <w:r w:rsidR="00A81587">
              <w:t>3</w:t>
            </w:r>
          </w:p>
        </w:tc>
        <w:tc>
          <w:tcPr>
            <w:tcW w:w="6570" w:type="dxa"/>
            <w:tcPrChange w:id="82" w:author="Gary Johnston" w:date="2022-05-21T12:15:00Z">
              <w:tcPr>
                <w:tcW w:w="6930" w:type="dxa"/>
              </w:tcPr>
            </w:tcPrChange>
          </w:tcPr>
          <w:p w14:paraId="45DD89AA" w14:textId="5DF17BC0" w:rsidR="009103D0" w:rsidRDefault="009103D0" w:rsidP="00853E8D">
            <w:r>
              <w:t>Dishwasher</w:t>
            </w:r>
          </w:p>
        </w:tc>
        <w:tc>
          <w:tcPr>
            <w:tcW w:w="985" w:type="dxa"/>
            <w:tcPrChange w:id="83" w:author="Gary Johnston" w:date="2022-05-21T12:15:00Z">
              <w:tcPr>
                <w:tcW w:w="985" w:type="dxa"/>
              </w:tcPr>
            </w:tcPrChange>
          </w:tcPr>
          <w:p w14:paraId="5EF72615" w14:textId="380C3A80" w:rsidR="009103D0" w:rsidRDefault="009103D0" w:rsidP="00853E8D">
            <w:r>
              <w:t>User</w:t>
            </w:r>
          </w:p>
        </w:tc>
      </w:tr>
      <w:tr w:rsidR="009103D0" w14:paraId="44B817FA" w14:textId="77777777" w:rsidTr="00C03FFD">
        <w:tc>
          <w:tcPr>
            <w:tcW w:w="1795" w:type="dxa"/>
            <w:tcPrChange w:id="84" w:author="Gary Johnston" w:date="2022-05-21T12:15:00Z">
              <w:tcPr>
                <w:tcW w:w="1435" w:type="dxa"/>
              </w:tcPr>
            </w:tcPrChange>
          </w:tcPr>
          <w:p w14:paraId="627A5BEC" w14:textId="09B36756" w:rsidR="009103D0" w:rsidRDefault="009103D0" w:rsidP="00853E8D">
            <w:r>
              <w:t>U2.3.</w:t>
            </w:r>
            <w:r w:rsidR="00E61035">
              <w:t>4</w:t>
            </w:r>
          </w:p>
        </w:tc>
        <w:tc>
          <w:tcPr>
            <w:tcW w:w="6570" w:type="dxa"/>
            <w:tcPrChange w:id="85" w:author="Gary Johnston" w:date="2022-05-21T12:15:00Z">
              <w:tcPr>
                <w:tcW w:w="6930" w:type="dxa"/>
              </w:tcPr>
            </w:tcPrChange>
          </w:tcPr>
          <w:p w14:paraId="0B255EC7" w14:textId="50B2106B" w:rsidR="009103D0" w:rsidRDefault="00A81587" w:rsidP="00853E8D">
            <w:r>
              <w:t>Patio / Balcony</w:t>
            </w:r>
          </w:p>
        </w:tc>
        <w:tc>
          <w:tcPr>
            <w:tcW w:w="985" w:type="dxa"/>
            <w:tcPrChange w:id="86" w:author="Gary Johnston" w:date="2022-05-21T12:15:00Z">
              <w:tcPr>
                <w:tcW w:w="985" w:type="dxa"/>
              </w:tcPr>
            </w:tcPrChange>
          </w:tcPr>
          <w:p w14:paraId="33B1BD4E" w14:textId="17E25520" w:rsidR="009103D0" w:rsidRDefault="00A81587" w:rsidP="00853E8D">
            <w:r>
              <w:t>User</w:t>
            </w:r>
          </w:p>
        </w:tc>
      </w:tr>
      <w:tr w:rsidR="00A81587" w14:paraId="5FC91104" w14:textId="77777777" w:rsidTr="00C03FFD">
        <w:tc>
          <w:tcPr>
            <w:tcW w:w="1795" w:type="dxa"/>
            <w:tcPrChange w:id="87" w:author="Gary Johnston" w:date="2022-05-21T12:15:00Z">
              <w:tcPr>
                <w:tcW w:w="1435" w:type="dxa"/>
              </w:tcPr>
            </w:tcPrChange>
          </w:tcPr>
          <w:p w14:paraId="3A12C07E" w14:textId="164D2F86" w:rsidR="00A81587" w:rsidRDefault="00A81587" w:rsidP="00853E8D">
            <w:r>
              <w:t>U2.3.</w:t>
            </w:r>
            <w:r w:rsidR="00E61035">
              <w:t>5</w:t>
            </w:r>
          </w:p>
        </w:tc>
        <w:tc>
          <w:tcPr>
            <w:tcW w:w="6570" w:type="dxa"/>
            <w:tcPrChange w:id="88" w:author="Gary Johnston" w:date="2022-05-21T12:15:00Z">
              <w:tcPr>
                <w:tcW w:w="6930" w:type="dxa"/>
              </w:tcPr>
            </w:tcPrChange>
          </w:tcPr>
          <w:p w14:paraId="7C6F7C6F" w14:textId="3D5B7E90" w:rsidR="00A81587" w:rsidRDefault="00A81587" w:rsidP="00853E8D">
            <w:r>
              <w:t>Microwave</w:t>
            </w:r>
          </w:p>
        </w:tc>
        <w:tc>
          <w:tcPr>
            <w:tcW w:w="985" w:type="dxa"/>
            <w:tcPrChange w:id="89" w:author="Gary Johnston" w:date="2022-05-21T12:15:00Z">
              <w:tcPr>
                <w:tcW w:w="985" w:type="dxa"/>
              </w:tcPr>
            </w:tcPrChange>
          </w:tcPr>
          <w:p w14:paraId="5C05A648" w14:textId="69D15AD8" w:rsidR="00A81587" w:rsidRDefault="00AF3130" w:rsidP="00853E8D">
            <w:r>
              <w:t>User</w:t>
            </w:r>
          </w:p>
        </w:tc>
      </w:tr>
      <w:tr w:rsidR="00A81587" w14:paraId="411814C6" w14:textId="77777777" w:rsidTr="00C03FFD">
        <w:tc>
          <w:tcPr>
            <w:tcW w:w="1795" w:type="dxa"/>
            <w:tcPrChange w:id="90" w:author="Gary Johnston" w:date="2022-05-21T12:15:00Z">
              <w:tcPr>
                <w:tcW w:w="1435" w:type="dxa"/>
              </w:tcPr>
            </w:tcPrChange>
          </w:tcPr>
          <w:p w14:paraId="66632C69" w14:textId="3C6D791A" w:rsidR="00A81587" w:rsidRDefault="00AF3130" w:rsidP="00853E8D">
            <w:r>
              <w:t>U2.3.</w:t>
            </w:r>
            <w:r w:rsidR="00E61035">
              <w:t>6</w:t>
            </w:r>
          </w:p>
        </w:tc>
        <w:tc>
          <w:tcPr>
            <w:tcW w:w="6570" w:type="dxa"/>
            <w:tcPrChange w:id="91" w:author="Gary Johnston" w:date="2022-05-21T12:15:00Z">
              <w:tcPr>
                <w:tcW w:w="6930" w:type="dxa"/>
              </w:tcPr>
            </w:tcPrChange>
          </w:tcPr>
          <w:p w14:paraId="05ABA1B9" w14:textId="4EFE8467" w:rsidR="00A81587" w:rsidRDefault="00AF3130" w:rsidP="00853E8D">
            <w:r>
              <w:t>High Speed Internet</w:t>
            </w:r>
          </w:p>
        </w:tc>
        <w:tc>
          <w:tcPr>
            <w:tcW w:w="985" w:type="dxa"/>
            <w:tcPrChange w:id="92" w:author="Gary Johnston" w:date="2022-05-21T12:15:00Z">
              <w:tcPr>
                <w:tcW w:w="985" w:type="dxa"/>
              </w:tcPr>
            </w:tcPrChange>
          </w:tcPr>
          <w:p w14:paraId="2467E710" w14:textId="7B5E8CE7" w:rsidR="00A81587" w:rsidRDefault="00AF3130" w:rsidP="00853E8D">
            <w:r>
              <w:t>User</w:t>
            </w:r>
          </w:p>
        </w:tc>
      </w:tr>
      <w:tr w:rsidR="00AF3130" w14:paraId="59682CB4" w14:textId="77777777" w:rsidTr="00C03FFD">
        <w:tc>
          <w:tcPr>
            <w:tcW w:w="1795" w:type="dxa"/>
            <w:tcPrChange w:id="93" w:author="Gary Johnston" w:date="2022-05-21T12:15:00Z">
              <w:tcPr>
                <w:tcW w:w="1435" w:type="dxa"/>
              </w:tcPr>
            </w:tcPrChange>
          </w:tcPr>
          <w:p w14:paraId="4F8D0F7B" w14:textId="56656ABF" w:rsidR="00AF3130" w:rsidRDefault="00AF3130" w:rsidP="00853E8D">
            <w:r>
              <w:t>U2.3.</w:t>
            </w:r>
            <w:r w:rsidR="00E61035">
              <w:t>7</w:t>
            </w:r>
          </w:p>
        </w:tc>
        <w:tc>
          <w:tcPr>
            <w:tcW w:w="6570" w:type="dxa"/>
            <w:tcPrChange w:id="94" w:author="Gary Johnston" w:date="2022-05-21T12:15:00Z">
              <w:tcPr>
                <w:tcW w:w="6930" w:type="dxa"/>
              </w:tcPr>
            </w:tcPrChange>
          </w:tcPr>
          <w:p w14:paraId="7197B65A" w14:textId="26E5F782" w:rsidR="00AF3130" w:rsidRDefault="00E61035" w:rsidP="00853E8D">
            <w:r>
              <w:t>Wheelchair</w:t>
            </w:r>
            <w:r w:rsidR="00AF3130">
              <w:t xml:space="preserve"> Access</w:t>
            </w:r>
          </w:p>
        </w:tc>
        <w:tc>
          <w:tcPr>
            <w:tcW w:w="985" w:type="dxa"/>
            <w:tcPrChange w:id="95" w:author="Gary Johnston" w:date="2022-05-21T12:15:00Z">
              <w:tcPr>
                <w:tcW w:w="985" w:type="dxa"/>
              </w:tcPr>
            </w:tcPrChange>
          </w:tcPr>
          <w:p w14:paraId="643B7E46" w14:textId="07F86CF6" w:rsidR="00AF3130" w:rsidRDefault="00AF3130" w:rsidP="00853E8D">
            <w:r>
              <w:t>User</w:t>
            </w:r>
          </w:p>
        </w:tc>
      </w:tr>
      <w:tr w:rsidR="00AF3130" w14:paraId="68BFC2AD" w14:textId="77777777" w:rsidTr="00C03FFD">
        <w:tc>
          <w:tcPr>
            <w:tcW w:w="1795" w:type="dxa"/>
            <w:tcPrChange w:id="96" w:author="Gary Johnston" w:date="2022-05-21T12:15:00Z">
              <w:tcPr>
                <w:tcW w:w="1435" w:type="dxa"/>
              </w:tcPr>
            </w:tcPrChange>
          </w:tcPr>
          <w:p w14:paraId="0BD19686" w14:textId="210D05E7" w:rsidR="00AF3130" w:rsidRDefault="00AF3130" w:rsidP="00853E8D">
            <w:r>
              <w:t>U2.3.</w:t>
            </w:r>
            <w:r w:rsidR="00E61035">
              <w:t>8</w:t>
            </w:r>
          </w:p>
        </w:tc>
        <w:tc>
          <w:tcPr>
            <w:tcW w:w="6570" w:type="dxa"/>
            <w:tcPrChange w:id="97" w:author="Gary Johnston" w:date="2022-05-21T12:15:00Z">
              <w:tcPr>
                <w:tcW w:w="6930" w:type="dxa"/>
              </w:tcPr>
            </w:tcPrChange>
          </w:tcPr>
          <w:p w14:paraId="02885239" w14:textId="73A1A594" w:rsidR="00AF3130" w:rsidRDefault="00AF3130" w:rsidP="00853E8D">
            <w:r>
              <w:t>Furnished</w:t>
            </w:r>
          </w:p>
        </w:tc>
        <w:tc>
          <w:tcPr>
            <w:tcW w:w="985" w:type="dxa"/>
            <w:tcPrChange w:id="98" w:author="Gary Johnston" w:date="2022-05-21T12:15:00Z">
              <w:tcPr>
                <w:tcW w:w="985" w:type="dxa"/>
              </w:tcPr>
            </w:tcPrChange>
          </w:tcPr>
          <w:p w14:paraId="42C70962" w14:textId="58C5906C" w:rsidR="00AF3130" w:rsidRDefault="00AF3130" w:rsidP="00853E8D">
            <w:r>
              <w:t>User</w:t>
            </w:r>
          </w:p>
        </w:tc>
      </w:tr>
      <w:tr w:rsidR="00E61035" w14:paraId="61D44467" w14:textId="77777777" w:rsidTr="00C03FFD">
        <w:tc>
          <w:tcPr>
            <w:tcW w:w="1795" w:type="dxa"/>
            <w:tcPrChange w:id="99" w:author="Gary Johnston" w:date="2022-05-21T12:15:00Z">
              <w:tcPr>
                <w:tcW w:w="1435" w:type="dxa"/>
              </w:tcPr>
            </w:tcPrChange>
          </w:tcPr>
          <w:p w14:paraId="4F40B3EC" w14:textId="0A1FF96E" w:rsidR="00E61035" w:rsidRDefault="00E61035" w:rsidP="00853E8D">
            <w:r>
              <w:t>U2.4</w:t>
            </w:r>
          </w:p>
        </w:tc>
        <w:tc>
          <w:tcPr>
            <w:tcW w:w="6570" w:type="dxa"/>
            <w:tcPrChange w:id="100" w:author="Gary Johnston" w:date="2022-05-21T12:15:00Z">
              <w:tcPr>
                <w:tcW w:w="6930" w:type="dxa"/>
              </w:tcPr>
            </w:tcPrChange>
          </w:tcPr>
          <w:p w14:paraId="0043434C" w14:textId="1BB18655" w:rsidR="00E61035" w:rsidRDefault="00E61035" w:rsidP="00853E8D">
            <w:r>
              <w:t>Community Amenities</w:t>
            </w:r>
          </w:p>
        </w:tc>
        <w:tc>
          <w:tcPr>
            <w:tcW w:w="985" w:type="dxa"/>
            <w:tcPrChange w:id="101" w:author="Gary Johnston" w:date="2022-05-21T12:15:00Z">
              <w:tcPr>
                <w:tcW w:w="985" w:type="dxa"/>
              </w:tcPr>
            </w:tcPrChange>
          </w:tcPr>
          <w:p w14:paraId="2F7976EE" w14:textId="0B8554C5" w:rsidR="00E61035" w:rsidRDefault="00E61035" w:rsidP="00853E8D">
            <w:r>
              <w:t>User</w:t>
            </w:r>
          </w:p>
        </w:tc>
      </w:tr>
      <w:tr w:rsidR="00913E73" w14:paraId="67F06B58" w14:textId="77777777" w:rsidTr="00C03FFD">
        <w:tc>
          <w:tcPr>
            <w:tcW w:w="1795" w:type="dxa"/>
            <w:tcPrChange w:id="102" w:author="Gary Johnston" w:date="2022-05-21T12:15:00Z">
              <w:tcPr>
                <w:tcW w:w="1435" w:type="dxa"/>
              </w:tcPr>
            </w:tcPrChange>
          </w:tcPr>
          <w:p w14:paraId="450ACD3F" w14:textId="3B064722" w:rsidR="00913E73" w:rsidRDefault="00913E73" w:rsidP="00853E8D">
            <w:r>
              <w:t>U2.4.1</w:t>
            </w:r>
          </w:p>
        </w:tc>
        <w:tc>
          <w:tcPr>
            <w:tcW w:w="6570" w:type="dxa"/>
            <w:tcPrChange w:id="103" w:author="Gary Johnston" w:date="2022-05-21T12:15:00Z">
              <w:tcPr>
                <w:tcW w:w="6930" w:type="dxa"/>
              </w:tcPr>
            </w:tcPrChange>
          </w:tcPr>
          <w:p w14:paraId="4A70BEA1" w14:textId="21B06848" w:rsidR="00913E73" w:rsidRDefault="00913E73" w:rsidP="00853E8D">
            <w:r>
              <w:t>Controlled Access</w:t>
            </w:r>
          </w:p>
        </w:tc>
        <w:tc>
          <w:tcPr>
            <w:tcW w:w="985" w:type="dxa"/>
            <w:tcPrChange w:id="104" w:author="Gary Johnston" w:date="2022-05-21T12:15:00Z">
              <w:tcPr>
                <w:tcW w:w="985" w:type="dxa"/>
              </w:tcPr>
            </w:tcPrChange>
          </w:tcPr>
          <w:p w14:paraId="624E1109" w14:textId="4E59A660" w:rsidR="00913E73" w:rsidRDefault="00913E73" w:rsidP="00853E8D">
            <w:r>
              <w:t>User</w:t>
            </w:r>
          </w:p>
        </w:tc>
      </w:tr>
      <w:tr w:rsidR="00913E73" w14:paraId="6CED6D15" w14:textId="77777777" w:rsidTr="00C03FFD">
        <w:tc>
          <w:tcPr>
            <w:tcW w:w="1795" w:type="dxa"/>
            <w:tcPrChange w:id="105" w:author="Gary Johnston" w:date="2022-05-21T12:15:00Z">
              <w:tcPr>
                <w:tcW w:w="1435" w:type="dxa"/>
              </w:tcPr>
            </w:tcPrChange>
          </w:tcPr>
          <w:p w14:paraId="08F3F50C" w14:textId="24082CD6" w:rsidR="00913E73" w:rsidRDefault="00913E73" w:rsidP="00853E8D">
            <w:r>
              <w:t>U2.4.2</w:t>
            </w:r>
          </w:p>
        </w:tc>
        <w:tc>
          <w:tcPr>
            <w:tcW w:w="6570" w:type="dxa"/>
            <w:tcPrChange w:id="106" w:author="Gary Johnston" w:date="2022-05-21T12:15:00Z">
              <w:tcPr>
                <w:tcW w:w="6930" w:type="dxa"/>
              </w:tcPr>
            </w:tcPrChange>
          </w:tcPr>
          <w:p w14:paraId="120C7F57" w14:textId="29758255" w:rsidR="00913E73" w:rsidRDefault="00913E73" w:rsidP="00853E8D">
            <w:r>
              <w:t>Fitness Center</w:t>
            </w:r>
          </w:p>
        </w:tc>
        <w:tc>
          <w:tcPr>
            <w:tcW w:w="985" w:type="dxa"/>
            <w:tcPrChange w:id="107" w:author="Gary Johnston" w:date="2022-05-21T12:15:00Z">
              <w:tcPr>
                <w:tcW w:w="985" w:type="dxa"/>
              </w:tcPr>
            </w:tcPrChange>
          </w:tcPr>
          <w:p w14:paraId="047DE601" w14:textId="011BACC8" w:rsidR="00913E73" w:rsidRDefault="00913E73" w:rsidP="00853E8D">
            <w:r>
              <w:t>User</w:t>
            </w:r>
          </w:p>
        </w:tc>
      </w:tr>
      <w:tr w:rsidR="00913E73" w14:paraId="70EEB495" w14:textId="77777777" w:rsidTr="00C03FFD">
        <w:tc>
          <w:tcPr>
            <w:tcW w:w="1795" w:type="dxa"/>
            <w:tcPrChange w:id="108" w:author="Gary Johnston" w:date="2022-05-21T12:15:00Z">
              <w:tcPr>
                <w:tcW w:w="1435" w:type="dxa"/>
              </w:tcPr>
            </w:tcPrChange>
          </w:tcPr>
          <w:p w14:paraId="797C5D33" w14:textId="374A202E" w:rsidR="00913E73" w:rsidRDefault="00913E73" w:rsidP="00853E8D">
            <w:r>
              <w:t>U2.4.3</w:t>
            </w:r>
          </w:p>
        </w:tc>
        <w:tc>
          <w:tcPr>
            <w:tcW w:w="6570" w:type="dxa"/>
            <w:tcPrChange w:id="109" w:author="Gary Johnston" w:date="2022-05-21T12:15:00Z">
              <w:tcPr>
                <w:tcW w:w="6930" w:type="dxa"/>
              </w:tcPr>
            </w:tcPrChange>
          </w:tcPr>
          <w:p w14:paraId="33106903" w14:textId="12890F5E" w:rsidR="00913E73" w:rsidRDefault="00913E73" w:rsidP="00853E8D">
            <w:r>
              <w:t>Pool</w:t>
            </w:r>
          </w:p>
        </w:tc>
        <w:tc>
          <w:tcPr>
            <w:tcW w:w="985" w:type="dxa"/>
            <w:tcPrChange w:id="110" w:author="Gary Johnston" w:date="2022-05-21T12:15:00Z">
              <w:tcPr>
                <w:tcW w:w="985" w:type="dxa"/>
              </w:tcPr>
            </w:tcPrChange>
          </w:tcPr>
          <w:p w14:paraId="179958C1" w14:textId="5C92B0D9" w:rsidR="00913E73" w:rsidRDefault="00913E73" w:rsidP="00853E8D">
            <w:r>
              <w:t>User</w:t>
            </w:r>
          </w:p>
        </w:tc>
      </w:tr>
      <w:tr w:rsidR="00913E73" w14:paraId="7C602F81" w14:textId="77777777" w:rsidTr="00C03FFD">
        <w:tc>
          <w:tcPr>
            <w:tcW w:w="1795" w:type="dxa"/>
            <w:tcPrChange w:id="111" w:author="Gary Johnston" w:date="2022-05-21T12:15:00Z">
              <w:tcPr>
                <w:tcW w:w="1435" w:type="dxa"/>
              </w:tcPr>
            </w:tcPrChange>
          </w:tcPr>
          <w:p w14:paraId="3FA2AE16" w14:textId="271FEC40" w:rsidR="00913E73" w:rsidRDefault="00913E73" w:rsidP="00853E8D">
            <w:r>
              <w:t>U2.4.4</w:t>
            </w:r>
          </w:p>
        </w:tc>
        <w:tc>
          <w:tcPr>
            <w:tcW w:w="6570" w:type="dxa"/>
            <w:tcPrChange w:id="112" w:author="Gary Johnston" w:date="2022-05-21T12:15:00Z">
              <w:tcPr>
                <w:tcW w:w="6930" w:type="dxa"/>
              </w:tcPr>
            </w:tcPrChange>
          </w:tcPr>
          <w:p w14:paraId="5EFD64AC" w14:textId="3E6A175C" w:rsidR="00913E73" w:rsidRDefault="00913E73" w:rsidP="00853E8D">
            <w:r>
              <w:t>Covered Parking</w:t>
            </w:r>
          </w:p>
        </w:tc>
        <w:tc>
          <w:tcPr>
            <w:tcW w:w="985" w:type="dxa"/>
            <w:tcPrChange w:id="113" w:author="Gary Johnston" w:date="2022-05-21T12:15:00Z">
              <w:tcPr>
                <w:tcW w:w="985" w:type="dxa"/>
              </w:tcPr>
            </w:tcPrChange>
          </w:tcPr>
          <w:p w14:paraId="3A0C13CB" w14:textId="2BFBBC7C" w:rsidR="00913E73" w:rsidRDefault="00913E73" w:rsidP="00853E8D">
            <w:r>
              <w:t>User</w:t>
            </w:r>
          </w:p>
        </w:tc>
      </w:tr>
      <w:tr w:rsidR="00913E73" w14:paraId="5E5421F5" w14:textId="77777777" w:rsidTr="00C03FFD">
        <w:tc>
          <w:tcPr>
            <w:tcW w:w="1795" w:type="dxa"/>
            <w:tcPrChange w:id="114" w:author="Gary Johnston" w:date="2022-05-21T12:15:00Z">
              <w:tcPr>
                <w:tcW w:w="1435" w:type="dxa"/>
              </w:tcPr>
            </w:tcPrChange>
          </w:tcPr>
          <w:p w14:paraId="6A9C470A" w14:textId="5FDD7AAD" w:rsidR="00913E73" w:rsidRDefault="00913E73" w:rsidP="00853E8D">
            <w:r>
              <w:t>U2.4.5</w:t>
            </w:r>
          </w:p>
        </w:tc>
        <w:tc>
          <w:tcPr>
            <w:tcW w:w="6570" w:type="dxa"/>
            <w:tcPrChange w:id="115" w:author="Gary Johnston" w:date="2022-05-21T12:15:00Z">
              <w:tcPr>
                <w:tcW w:w="6930" w:type="dxa"/>
              </w:tcPr>
            </w:tcPrChange>
          </w:tcPr>
          <w:p w14:paraId="085E27D9" w14:textId="61C66115" w:rsidR="00913E73" w:rsidRDefault="00913E73" w:rsidP="00853E8D">
            <w:r>
              <w:t>Garage</w:t>
            </w:r>
          </w:p>
        </w:tc>
        <w:tc>
          <w:tcPr>
            <w:tcW w:w="985" w:type="dxa"/>
            <w:tcPrChange w:id="116" w:author="Gary Johnston" w:date="2022-05-21T12:15:00Z">
              <w:tcPr>
                <w:tcW w:w="985" w:type="dxa"/>
              </w:tcPr>
            </w:tcPrChange>
          </w:tcPr>
          <w:p w14:paraId="1F2B61D0" w14:textId="0F348003" w:rsidR="00913E73" w:rsidRDefault="00913E73" w:rsidP="00853E8D">
            <w:r>
              <w:t>User</w:t>
            </w:r>
          </w:p>
        </w:tc>
      </w:tr>
      <w:tr w:rsidR="008E5275" w14:paraId="3C92F9AD" w14:textId="77777777" w:rsidTr="00C03FFD">
        <w:tc>
          <w:tcPr>
            <w:tcW w:w="1795" w:type="dxa"/>
            <w:tcPrChange w:id="117" w:author="Gary Johnston" w:date="2022-05-21T12:15:00Z">
              <w:tcPr>
                <w:tcW w:w="1435" w:type="dxa"/>
              </w:tcPr>
            </w:tcPrChange>
          </w:tcPr>
          <w:p w14:paraId="198EAF47" w14:textId="09996176" w:rsidR="008E5275" w:rsidRDefault="00C25624" w:rsidP="00853E8D">
            <w:r>
              <w:lastRenderedPageBreak/>
              <w:t>U2.</w:t>
            </w:r>
            <w:r w:rsidR="00913E73">
              <w:t>5</w:t>
            </w:r>
          </w:p>
        </w:tc>
        <w:tc>
          <w:tcPr>
            <w:tcW w:w="6570" w:type="dxa"/>
            <w:tcPrChange w:id="118" w:author="Gary Johnston" w:date="2022-05-21T12:15:00Z">
              <w:tcPr>
                <w:tcW w:w="6930" w:type="dxa"/>
              </w:tcPr>
            </w:tcPrChange>
          </w:tcPr>
          <w:p w14:paraId="11E6ED45" w14:textId="69C14EA9" w:rsidR="008E5275" w:rsidRDefault="00A41EBD" w:rsidP="00853E8D">
            <w:r>
              <w:t>Price</w:t>
            </w:r>
            <w:r w:rsidR="0074706A">
              <w:t xml:space="preserve"> </w:t>
            </w:r>
            <w:r w:rsidR="00BA4522">
              <w:t>R</w:t>
            </w:r>
            <w:r w:rsidR="0074706A">
              <w:t xml:space="preserve">ange </w:t>
            </w:r>
          </w:p>
        </w:tc>
        <w:tc>
          <w:tcPr>
            <w:tcW w:w="985" w:type="dxa"/>
            <w:tcPrChange w:id="119" w:author="Gary Johnston" w:date="2022-05-21T12:15:00Z">
              <w:tcPr>
                <w:tcW w:w="985" w:type="dxa"/>
              </w:tcPr>
            </w:tcPrChange>
          </w:tcPr>
          <w:p w14:paraId="63292590" w14:textId="703D7D58" w:rsidR="008E5275" w:rsidRDefault="00523D17" w:rsidP="00853E8D">
            <w:r>
              <w:t>User</w:t>
            </w:r>
          </w:p>
        </w:tc>
      </w:tr>
      <w:tr w:rsidR="00913E73" w14:paraId="380269C5" w14:textId="77777777" w:rsidTr="00C03FFD">
        <w:tc>
          <w:tcPr>
            <w:tcW w:w="1795" w:type="dxa"/>
            <w:tcPrChange w:id="120" w:author="Gary Johnston" w:date="2022-05-21T12:15:00Z">
              <w:tcPr>
                <w:tcW w:w="1435" w:type="dxa"/>
              </w:tcPr>
            </w:tcPrChange>
          </w:tcPr>
          <w:p w14:paraId="20BD86C3" w14:textId="7FD44968" w:rsidR="00913E73" w:rsidRDefault="00913E73" w:rsidP="00853E8D">
            <w:r>
              <w:t>U2.5.1</w:t>
            </w:r>
          </w:p>
        </w:tc>
        <w:tc>
          <w:tcPr>
            <w:tcW w:w="6570" w:type="dxa"/>
            <w:tcPrChange w:id="121" w:author="Gary Johnston" w:date="2022-05-21T12:15:00Z">
              <w:tcPr>
                <w:tcW w:w="6930" w:type="dxa"/>
              </w:tcPr>
            </w:tcPrChange>
          </w:tcPr>
          <w:p w14:paraId="21E7B9A3" w14:textId="001AA38B" w:rsidR="00913E73" w:rsidRDefault="005D2DF4" w:rsidP="00853E8D">
            <w:r>
              <w:t>Units under $1000</w:t>
            </w:r>
          </w:p>
        </w:tc>
        <w:tc>
          <w:tcPr>
            <w:tcW w:w="985" w:type="dxa"/>
            <w:tcPrChange w:id="122" w:author="Gary Johnston" w:date="2022-05-21T12:15:00Z">
              <w:tcPr>
                <w:tcW w:w="985" w:type="dxa"/>
              </w:tcPr>
            </w:tcPrChange>
          </w:tcPr>
          <w:p w14:paraId="51C9710A" w14:textId="4AF56F17" w:rsidR="00913E73" w:rsidRDefault="005D2DF4" w:rsidP="00853E8D">
            <w:r>
              <w:t>User</w:t>
            </w:r>
          </w:p>
        </w:tc>
      </w:tr>
      <w:tr w:rsidR="00913E73" w14:paraId="32E59FD8" w14:textId="77777777" w:rsidTr="00C03FFD">
        <w:tc>
          <w:tcPr>
            <w:tcW w:w="1795" w:type="dxa"/>
            <w:tcPrChange w:id="123" w:author="Gary Johnston" w:date="2022-05-21T12:15:00Z">
              <w:tcPr>
                <w:tcW w:w="1435" w:type="dxa"/>
              </w:tcPr>
            </w:tcPrChange>
          </w:tcPr>
          <w:p w14:paraId="69117CAC" w14:textId="43AA15F0" w:rsidR="00913E73" w:rsidRDefault="005D2DF4" w:rsidP="00853E8D">
            <w:r>
              <w:t>U2.5.2</w:t>
            </w:r>
          </w:p>
        </w:tc>
        <w:tc>
          <w:tcPr>
            <w:tcW w:w="6570" w:type="dxa"/>
            <w:tcPrChange w:id="124" w:author="Gary Johnston" w:date="2022-05-21T12:15:00Z">
              <w:tcPr>
                <w:tcW w:w="6930" w:type="dxa"/>
              </w:tcPr>
            </w:tcPrChange>
          </w:tcPr>
          <w:p w14:paraId="5EE8B6BD" w14:textId="768D78F3" w:rsidR="00913E73" w:rsidRDefault="005D2DF4" w:rsidP="00853E8D">
            <w:r>
              <w:t xml:space="preserve">Units $1001 - $1500 </w:t>
            </w:r>
          </w:p>
        </w:tc>
        <w:tc>
          <w:tcPr>
            <w:tcW w:w="985" w:type="dxa"/>
            <w:tcPrChange w:id="125" w:author="Gary Johnston" w:date="2022-05-21T12:15:00Z">
              <w:tcPr>
                <w:tcW w:w="985" w:type="dxa"/>
              </w:tcPr>
            </w:tcPrChange>
          </w:tcPr>
          <w:p w14:paraId="20B74BDA" w14:textId="2F94F761" w:rsidR="00913E73" w:rsidRDefault="005D2DF4" w:rsidP="00853E8D">
            <w:r>
              <w:t>User</w:t>
            </w:r>
          </w:p>
        </w:tc>
      </w:tr>
      <w:tr w:rsidR="00913E73" w14:paraId="219226E9" w14:textId="77777777" w:rsidTr="00C03FFD">
        <w:tc>
          <w:tcPr>
            <w:tcW w:w="1795" w:type="dxa"/>
            <w:tcPrChange w:id="126" w:author="Gary Johnston" w:date="2022-05-21T12:15:00Z">
              <w:tcPr>
                <w:tcW w:w="1435" w:type="dxa"/>
              </w:tcPr>
            </w:tcPrChange>
          </w:tcPr>
          <w:p w14:paraId="718E32DE" w14:textId="01F32344" w:rsidR="00913E73" w:rsidRDefault="005D2DF4" w:rsidP="00853E8D">
            <w:r>
              <w:t>U2.5.3</w:t>
            </w:r>
          </w:p>
        </w:tc>
        <w:tc>
          <w:tcPr>
            <w:tcW w:w="6570" w:type="dxa"/>
            <w:tcPrChange w:id="127" w:author="Gary Johnston" w:date="2022-05-21T12:15:00Z">
              <w:tcPr>
                <w:tcW w:w="6930" w:type="dxa"/>
              </w:tcPr>
            </w:tcPrChange>
          </w:tcPr>
          <w:p w14:paraId="7742542C" w14:textId="60CFF112" w:rsidR="00913E73" w:rsidRDefault="005D2DF4" w:rsidP="00853E8D">
            <w:r>
              <w:t>Units $1501 - $2000</w:t>
            </w:r>
          </w:p>
        </w:tc>
        <w:tc>
          <w:tcPr>
            <w:tcW w:w="985" w:type="dxa"/>
            <w:tcPrChange w:id="128" w:author="Gary Johnston" w:date="2022-05-21T12:15:00Z">
              <w:tcPr>
                <w:tcW w:w="985" w:type="dxa"/>
              </w:tcPr>
            </w:tcPrChange>
          </w:tcPr>
          <w:p w14:paraId="46A420FB" w14:textId="14E3EAAB" w:rsidR="00913E73" w:rsidRDefault="005D2DF4" w:rsidP="00853E8D">
            <w:r>
              <w:t>User</w:t>
            </w:r>
          </w:p>
        </w:tc>
      </w:tr>
      <w:tr w:rsidR="005D2DF4" w14:paraId="5E488D7F" w14:textId="77777777" w:rsidTr="00C03FFD">
        <w:tc>
          <w:tcPr>
            <w:tcW w:w="1795" w:type="dxa"/>
            <w:tcPrChange w:id="129" w:author="Gary Johnston" w:date="2022-05-21T12:15:00Z">
              <w:tcPr>
                <w:tcW w:w="1435" w:type="dxa"/>
              </w:tcPr>
            </w:tcPrChange>
          </w:tcPr>
          <w:p w14:paraId="4A74CF67" w14:textId="1C527A56" w:rsidR="005D2DF4" w:rsidRDefault="005D2DF4" w:rsidP="00853E8D">
            <w:r>
              <w:t>U2.5.4</w:t>
            </w:r>
          </w:p>
        </w:tc>
        <w:tc>
          <w:tcPr>
            <w:tcW w:w="6570" w:type="dxa"/>
            <w:tcPrChange w:id="130" w:author="Gary Johnston" w:date="2022-05-21T12:15:00Z">
              <w:tcPr>
                <w:tcW w:w="6930" w:type="dxa"/>
              </w:tcPr>
            </w:tcPrChange>
          </w:tcPr>
          <w:p w14:paraId="7E4570CA" w14:textId="6218A5A5" w:rsidR="005D2DF4" w:rsidRDefault="005D2DF4" w:rsidP="00853E8D">
            <w:r>
              <w:t>Units $2001 +</w:t>
            </w:r>
          </w:p>
        </w:tc>
        <w:tc>
          <w:tcPr>
            <w:tcW w:w="985" w:type="dxa"/>
            <w:tcPrChange w:id="131" w:author="Gary Johnston" w:date="2022-05-21T12:15:00Z">
              <w:tcPr>
                <w:tcW w:w="985" w:type="dxa"/>
              </w:tcPr>
            </w:tcPrChange>
          </w:tcPr>
          <w:p w14:paraId="4904F56F" w14:textId="2C0350DB" w:rsidR="005D2DF4" w:rsidRDefault="005D2DF4" w:rsidP="00853E8D">
            <w:r>
              <w:t>User</w:t>
            </w:r>
          </w:p>
        </w:tc>
      </w:tr>
      <w:tr w:rsidR="008E5275" w14:paraId="76D1DF08" w14:textId="77777777" w:rsidTr="00C03FFD">
        <w:tc>
          <w:tcPr>
            <w:tcW w:w="1795" w:type="dxa"/>
            <w:tcPrChange w:id="132" w:author="Gary Johnston" w:date="2022-05-21T12:15:00Z">
              <w:tcPr>
                <w:tcW w:w="1435" w:type="dxa"/>
              </w:tcPr>
            </w:tcPrChange>
          </w:tcPr>
          <w:p w14:paraId="6D813F0E" w14:textId="05986F38" w:rsidR="008E5275" w:rsidRDefault="00A41EBD" w:rsidP="00853E8D">
            <w:r>
              <w:t>U2.</w:t>
            </w:r>
            <w:r w:rsidR="005D2DF4">
              <w:t>6</w:t>
            </w:r>
          </w:p>
        </w:tc>
        <w:tc>
          <w:tcPr>
            <w:tcW w:w="6570" w:type="dxa"/>
            <w:tcPrChange w:id="133" w:author="Gary Johnston" w:date="2022-05-21T12:15:00Z">
              <w:tcPr>
                <w:tcW w:w="6930" w:type="dxa"/>
              </w:tcPr>
            </w:tcPrChange>
          </w:tcPr>
          <w:p w14:paraId="125CFACB" w14:textId="790BED29" w:rsidR="008E5275" w:rsidRDefault="00A41EBD" w:rsidP="00853E8D">
            <w:r>
              <w:t>Propert</w:t>
            </w:r>
            <w:r w:rsidR="00523D17">
              <w:t>y</w:t>
            </w:r>
            <w:r w:rsidR="00C4789A">
              <w:t xml:space="preserve"> </w:t>
            </w:r>
            <w:r w:rsidR="00074738">
              <w:t xml:space="preserve">by </w:t>
            </w:r>
            <w:r w:rsidR="00BA4522">
              <w:t>Property Name</w:t>
            </w:r>
            <w:r w:rsidR="00074738">
              <w:t xml:space="preserve"> from Dropbox</w:t>
            </w:r>
          </w:p>
        </w:tc>
        <w:tc>
          <w:tcPr>
            <w:tcW w:w="985" w:type="dxa"/>
            <w:tcPrChange w:id="134" w:author="Gary Johnston" w:date="2022-05-21T12:15:00Z">
              <w:tcPr>
                <w:tcW w:w="985" w:type="dxa"/>
              </w:tcPr>
            </w:tcPrChange>
          </w:tcPr>
          <w:p w14:paraId="140DF738" w14:textId="70C41E7D" w:rsidR="008E5275" w:rsidRDefault="00523D17" w:rsidP="00853E8D">
            <w:r>
              <w:t>User</w:t>
            </w:r>
          </w:p>
        </w:tc>
      </w:tr>
      <w:tr w:rsidR="00237572" w14:paraId="260601A3" w14:textId="77777777" w:rsidTr="00C03FFD">
        <w:tc>
          <w:tcPr>
            <w:tcW w:w="1795" w:type="dxa"/>
            <w:tcPrChange w:id="135" w:author="Gary Johnston" w:date="2022-05-21T12:15:00Z">
              <w:tcPr>
                <w:tcW w:w="1435" w:type="dxa"/>
              </w:tcPr>
            </w:tcPrChange>
          </w:tcPr>
          <w:p w14:paraId="4A9ECCEA" w14:textId="64285110" w:rsidR="00237572" w:rsidRDefault="00237572" w:rsidP="00853E8D">
            <w:r>
              <w:t>U2.6.1</w:t>
            </w:r>
          </w:p>
        </w:tc>
        <w:tc>
          <w:tcPr>
            <w:tcW w:w="6570" w:type="dxa"/>
            <w:tcPrChange w:id="136" w:author="Gary Johnston" w:date="2022-05-21T12:15:00Z">
              <w:tcPr>
                <w:tcW w:w="6930" w:type="dxa"/>
              </w:tcPr>
            </w:tcPrChange>
          </w:tcPr>
          <w:p w14:paraId="4928123C" w14:textId="010D9DC0" w:rsidR="00237572" w:rsidRDefault="00237572" w:rsidP="00853E8D">
            <w:r>
              <w:t>List of all properties in Database</w:t>
            </w:r>
          </w:p>
        </w:tc>
        <w:tc>
          <w:tcPr>
            <w:tcW w:w="985" w:type="dxa"/>
            <w:tcPrChange w:id="137" w:author="Gary Johnston" w:date="2022-05-21T12:15:00Z">
              <w:tcPr>
                <w:tcW w:w="985" w:type="dxa"/>
              </w:tcPr>
            </w:tcPrChange>
          </w:tcPr>
          <w:p w14:paraId="215070D9" w14:textId="434602F9" w:rsidR="00237572" w:rsidRDefault="009D03CA" w:rsidP="00853E8D">
            <w:r>
              <w:t>User</w:t>
            </w:r>
          </w:p>
        </w:tc>
      </w:tr>
      <w:tr w:rsidR="008E5275" w14:paraId="2766550D" w14:textId="77777777" w:rsidTr="00C03FFD">
        <w:tc>
          <w:tcPr>
            <w:tcW w:w="1795" w:type="dxa"/>
            <w:tcPrChange w:id="138" w:author="Gary Johnston" w:date="2022-05-21T12:15:00Z">
              <w:tcPr>
                <w:tcW w:w="1435" w:type="dxa"/>
              </w:tcPr>
            </w:tcPrChange>
          </w:tcPr>
          <w:p w14:paraId="6C661EE1" w14:textId="4086C51B" w:rsidR="008E5275" w:rsidRDefault="00C97F40" w:rsidP="00853E8D">
            <w:r>
              <w:t>U2.</w:t>
            </w:r>
            <w:r w:rsidR="00074738">
              <w:t>7</w:t>
            </w:r>
          </w:p>
        </w:tc>
        <w:tc>
          <w:tcPr>
            <w:tcW w:w="6570" w:type="dxa"/>
            <w:tcPrChange w:id="139" w:author="Gary Johnston" w:date="2022-05-21T12:15:00Z">
              <w:tcPr>
                <w:tcW w:w="6930" w:type="dxa"/>
              </w:tcPr>
            </w:tcPrChange>
          </w:tcPr>
          <w:p w14:paraId="24BB8A03" w14:textId="6188929B" w:rsidR="008E5275" w:rsidRDefault="00682DE3" w:rsidP="00853E8D">
            <w:r>
              <w:t>Bed</w:t>
            </w:r>
            <w:r w:rsidR="00074738">
              <w:t>rooms</w:t>
            </w:r>
          </w:p>
        </w:tc>
        <w:tc>
          <w:tcPr>
            <w:tcW w:w="985" w:type="dxa"/>
            <w:tcPrChange w:id="140" w:author="Gary Johnston" w:date="2022-05-21T12:15:00Z">
              <w:tcPr>
                <w:tcW w:w="985" w:type="dxa"/>
              </w:tcPr>
            </w:tcPrChange>
          </w:tcPr>
          <w:p w14:paraId="49AA5AB3" w14:textId="6C0F16BB" w:rsidR="008E5275" w:rsidRDefault="00C97F40" w:rsidP="00853E8D">
            <w:r>
              <w:t>User</w:t>
            </w:r>
          </w:p>
        </w:tc>
      </w:tr>
      <w:tr w:rsidR="00074738" w14:paraId="40BABD9E" w14:textId="77777777" w:rsidTr="00C03FFD">
        <w:tc>
          <w:tcPr>
            <w:tcW w:w="1795" w:type="dxa"/>
            <w:tcPrChange w:id="141" w:author="Gary Johnston" w:date="2022-05-21T12:15:00Z">
              <w:tcPr>
                <w:tcW w:w="1435" w:type="dxa"/>
              </w:tcPr>
            </w:tcPrChange>
          </w:tcPr>
          <w:p w14:paraId="6459773C" w14:textId="16CC7284" w:rsidR="00074738" w:rsidRDefault="00074738" w:rsidP="00853E8D">
            <w:r>
              <w:t>U2.7.1</w:t>
            </w:r>
          </w:p>
        </w:tc>
        <w:tc>
          <w:tcPr>
            <w:tcW w:w="6570" w:type="dxa"/>
            <w:tcPrChange w:id="142" w:author="Gary Johnston" w:date="2022-05-21T12:15:00Z">
              <w:tcPr>
                <w:tcW w:w="6930" w:type="dxa"/>
              </w:tcPr>
            </w:tcPrChange>
          </w:tcPr>
          <w:p w14:paraId="57402E35" w14:textId="60E44E0C" w:rsidR="00074738" w:rsidRDefault="00074738" w:rsidP="00853E8D">
            <w:r>
              <w:t>Studio</w:t>
            </w:r>
          </w:p>
        </w:tc>
        <w:tc>
          <w:tcPr>
            <w:tcW w:w="985" w:type="dxa"/>
            <w:tcPrChange w:id="143" w:author="Gary Johnston" w:date="2022-05-21T12:15:00Z">
              <w:tcPr>
                <w:tcW w:w="985" w:type="dxa"/>
              </w:tcPr>
            </w:tcPrChange>
          </w:tcPr>
          <w:p w14:paraId="5439994B" w14:textId="1BFF9D00" w:rsidR="00074738" w:rsidRDefault="00074738" w:rsidP="00853E8D">
            <w:r>
              <w:t>User</w:t>
            </w:r>
          </w:p>
        </w:tc>
      </w:tr>
      <w:tr w:rsidR="00074738" w14:paraId="761DAB49" w14:textId="77777777" w:rsidTr="00C03FFD">
        <w:tc>
          <w:tcPr>
            <w:tcW w:w="1795" w:type="dxa"/>
            <w:tcPrChange w:id="144" w:author="Gary Johnston" w:date="2022-05-21T12:15:00Z">
              <w:tcPr>
                <w:tcW w:w="1435" w:type="dxa"/>
              </w:tcPr>
            </w:tcPrChange>
          </w:tcPr>
          <w:p w14:paraId="4E8C57EF" w14:textId="72B3D4A8" w:rsidR="00074738" w:rsidRDefault="00074738" w:rsidP="00853E8D">
            <w:r>
              <w:t>U2.7.2</w:t>
            </w:r>
          </w:p>
        </w:tc>
        <w:tc>
          <w:tcPr>
            <w:tcW w:w="6570" w:type="dxa"/>
            <w:tcPrChange w:id="145" w:author="Gary Johnston" w:date="2022-05-21T12:15:00Z">
              <w:tcPr>
                <w:tcW w:w="6930" w:type="dxa"/>
              </w:tcPr>
            </w:tcPrChange>
          </w:tcPr>
          <w:p w14:paraId="79164DFA" w14:textId="19B42EEC" w:rsidR="00074738" w:rsidRDefault="00074738" w:rsidP="00853E8D">
            <w:r>
              <w:t>1</w:t>
            </w:r>
          </w:p>
        </w:tc>
        <w:tc>
          <w:tcPr>
            <w:tcW w:w="985" w:type="dxa"/>
            <w:tcPrChange w:id="146" w:author="Gary Johnston" w:date="2022-05-21T12:15:00Z">
              <w:tcPr>
                <w:tcW w:w="985" w:type="dxa"/>
              </w:tcPr>
            </w:tcPrChange>
          </w:tcPr>
          <w:p w14:paraId="67BA6E13" w14:textId="35EA8C02" w:rsidR="00074738" w:rsidRDefault="00074738" w:rsidP="00853E8D">
            <w:r>
              <w:t>User</w:t>
            </w:r>
          </w:p>
        </w:tc>
      </w:tr>
      <w:tr w:rsidR="00074738" w14:paraId="6EC91954" w14:textId="77777777" w:rsidTr="00C03FFD">
        <w:tc>
          <w:tcPr>
            <w:tcW w:w="1795" w:type="dxa"/>
            <w:tcPrChange w:id="147" w:author="Gary Johnston" w:date="2022-05-21T12:15:00Z">
              <w:tcPr>
                <w:tcW w:w="1435" w:type="dxa"/>
              </w:tcPr>
            </w:tcPrChange>
          </w:tcPr>
          <w:p w14:paraId="1629D0C4" w14:textId="7C01FAAA" w:rsidR="00074738" w:rsidRDefault="00074738" w:rsidP="00853E8D">
            <w:r>
              <w:t>U2.7.3</w:t>
            </w:r>
          </w:p>
        </w:tc>
        <w:tc>
          <w:tcPr>
            <w:tcW w:w="6570" w:type="dxa"/>
            <w:tcPrChange w:id="148" w:author="Gary Johnston" w:date="2022-05-21T12:15:00Z">
              <w:tcPr>
                <w:tcW w:w="6930" w:type="dxa"/>
              </w:tcPr>
            </w:tcPrChange>
          </w:tcPr>
          <w:p w14:paraId="5D3ABCD4" w14:textId="10966566" w:rsidR="00074738" w:rsidRDefault="00074738" w:rsidP="00853E8D">
            <w:r>
              <w:t>2</w:t>
            </w:r>
          </w:p>
        </w:tc>
        <w:tc>
          <w:tcPr>
            <w:tcW w:w="985" w:type="dxa"/>
            <w:tcPrChange w:id="149" w:author="Gary Johnston" w:date="2022-05-21T12:15:00Z">
              <w:tcPr>
                <w:tcW w:w="985" w:type="dxa"/>
              </w:tcPr>
            </w:tcPrChange>
          </w:tcPr>
          <w:p w14:paraId="316AF1C0" w14:textId="34CF3FAB" w:rsidR="00074738" w:rsidRDefault="00074738" w:rsidP="00853E8D">
            <w:r>
              <w:t>User</w:t>
            </w:r>
          </w:p>
        </w:tc>
      </w:tr>
      <w:tr w:rsidR="00074738" w14:paraId="2F1AABE5" w14:textId="77777777" w:rsidTr="00C03FFD">
        <w:tc>
          <w:tcPr>
            <w:tcW w:w="1795" w:type="dxa"/>
            <w:tcPrChange w:id="150" w:author="Gary Johnston" w:date="2022-05-21T12:15:00Z">
              <w:tcPr>
                <w:tcW w:w="1435" w:type="dxa"/>
              </w:tcPr>
            </w:tcPrChange>
          </w:tcPr>
          <w:p w14:paraId="239AC0FE" w14:textId="0FC77D2A" w:rsidR="00074738" w:rsidRDefault="00074738" w:rsidP="00853E8D">
            <w:r>
              <w:t>U2.7.4</w:t>
            </w:r>
          </w:p>
        </w:tc>
        <w:tc>
          <w:tcPr>
            <w:tcW w:w="6570" w:type="dxa"/>
            <w:tcPrChange w:id="151" w:author="Gary Johnston" w:date="2022-05-21T12:15:00Z">
              <w:tcPr>
                <w:tcW w:w="6930" w:type="dxa"/>
              </w:tcPr>
            </w:tcPrChange>
          </w:tcPr>
          <w:p w14:paraId="02EAA685" w14:textId="0B16756F" w:rsidR="00074738" w:rsidRDefault="00074738" w:rsidP="00853E8D">
            <w:r>
              <w:t>3+</w:t>
            </w:r>
          </w:p>
        </w:tc>
        <w:tc>
          <w:tcPr>
            <w:tcW w:w="985" w:type="dxa"/>
            <w:tcPrChange w:id="152" w:author="Gary Johnston" w:date="2022-05-21T12:15:00Z">
              <w:tcPr>
                <w:tcW w:w="985" w:type="dxa"/>
              </w:tcPr>
            </w:tcPrChange>
          </w:tcPr>
          <w:p w14:paraId="7F02F269" w14:textId="14707681" w:rsidR="00074738" w:rsidRDefault="00074738" w:rsidP="00853E8D">
            <w:r>
              <w:t>User</w:t>
            </w:r>
          </w:p>
        </w:tc>
      </w:tr>
      <w:tr w:rsidR="00BF4EE3" w14:paraId="4048A15B" w14:textId="77777777" w:rsidTr="00C03FFD">
        <w:tc>
          <w:tcPr>
            <w:tcW w:w="1795" w:type="dxa"/>
            <w:tcPrChange w:id="153" w:author="Gary Johnston" w:date="2022-05-21T12:15:00Z">
              <w:tcPr>
                <w:tcW w:w="1435" w:type="dxa"/>
              </w:tcPr>
            </w:tcPrChange>
          </w:tcPr>
          <w:p w14:paraId="2E329B21" w14:textId="49B18AE3" w:rsidR="00BF4EE3" w:rsidRDefault="00BF4EE3" w:rsidP="00853E8D">
            <w:r>
              <w:t>U2.</w:t>
            </w:r>
            <w:r w:rsidR="00237572">
              <w:t>8</w:t>
            </w:r>
          </w:p>
        </w:tc>
        <w:tc>
          <w:tcPr>
            <w:tcW w:w="6570" w:type="dxa"/>
            <w:tcPrChange w:id="154" w:author="Gary Johnston" w:date="2022-05-21T12:15:00Z">
              <w:tcPr>
                <w:tcW w:w="6930" w:type="dxa"/>
              </w:tcPr>
            </w:tcPrChange>
          </w:tcPr>
          <w:p w14:paraId="66761295" w14:textId="7EEAB227" w:rsidR="00BF4EE3" w:rsidRDefault="00BF4EE3" w:rsidP="00853E8D">
            <w:r>
              <w:t>Bath</w:t>
            </w:r>
            <w:r w:rsidR="00237572">
              <w:t>rooms</w:t>
            </w:r>
          </w:p>
        </w:tc>
        <w:tc>
          <w:tcPr>
            <w:tcW w:w="985" w:type="dxa"/>
            <w:tcPrChange w:id="155" w:author="Gary Johnston" w:date="2022-05-21T12:15:00Z">
              <w:tcPr>
                <w:tcW w:w="985" w:type="dxa"/>
              </w:tcPr>
            </w:tcPrChange>
          </w:tcPr>
          <w:p w14:paraId="5AB3D6E9" w14:textId="5968CCAA" w:rsidR="00BF4EE3" w:rsidRDefault="00BF4EE3" w:rsidP="00853E8D">
            <w:r>
              <w:t>User</w:t>
            </w:r>
          </w:p>
        </w:tc>
      </w:tr>
      <w:tr w:rsidR="00237572" w14:paraId="4B88AFDD" w14:textId="77777777" w:rsidTr="00C03FFD">
        <w:tc>
          <w:tcPr>
            <w:tcW w:w="1795" w:type="dxa"/>
            <w:tcPrChange w:id="156" w:author="Gary Johnston" w:date="2022-05-21T12:15:00Z">
              <w:tcPr>
                <w:tcW w:w="1435" w:type="dxa"/>
              </w:tcPr>
            </w:tcPrChange>
          </w:tcPr>
          <w:p w14:paraId="550A6672" w14:textId="39191EE9" w:rsidR="00237572" w:rsidRDefault="00237572" w:rsidP="00853E8D">
            <w:r>
              <w:t>U2.8.1</w:t>
            </w:r>
          </w:p>
        </w:tc>
        <w:tc>
          <w:tcPr>
            <w:tcW w:w="6570" w:type="dxa"/>
            <w:tcPrChange w:id="157" w:author="Gary Johnston" w:date="2022-05-21T12:15:00Z">
              <w:tcPr>
                <w:tcW w:w="6930" w:type="dxa"/>
              </w:tcPr>
            </w:tcPrChange>
          </w:tcPr>
          <w:p w14:paraId="0B090007" w14:textId="7AB66AD8" w:rsidR="00237572" w:rsidRDefault="009D03CA" w:rsidP="00853E8D">
            <w:r>
              <w:t>2</w:t>
            </w:r>
          </w:p>
        </w:tc>
        <w:tc>
          <w:tcPr>
            <w:tcW w:w="985" w:type="dxa"/>
            <w:tcPrChange w:id="158" w:author="Gary Johnston" w:date="2022-05-21T12:15:00Z">
              <w:tcPr>
                <w:tcW w:w="985" w:type="dxa"/>
              </w:tcPr>
            </w:tcPrChange>
          </w:tcPr>
          <w:p w14:paraId="7352D37F" w14:textId="705CC5D6" w:rsidR="00237572" w:rsidRDefault="009D03CA" w:rsidP="00853E8D">
            <w:r>
              <w:t>User</w:t>
            </w:r>
          </w:p>
        </w:tc>
      </w:tr>
      <w:tr w:rsidR="00237572" w14:paraId="7E152F81" w14:textId="77777777" w:rsidTr="00C03FFD">
        <w:tc>
          <w:tcPr>
            <w:tcW w:w="1795" w:type="dxa"/>
            <w:tcPrChange w:id="159" w:author="Gary Johnston" w:date="2022-05-21T12:15:00Z">
              <w:tcPr>
                <w:tcW w:w="1435" w:type="dxa"/>
              </w:tcPr>
            </w:tcPrChange>
          </w:tcPr>
          <w:p w14:paraId="0D22BAAD" w14:textId="6B0D1339" w:rsidR="00237572" w:rsidRDefault="00237572" w:rsidP="00853E8D">
            <w:r>
              <w:t>U2.8.2</w:t>
            </w:r>
          </w:p>
        </w:tc>
        <w:tc>
          <w:tcPr>
            <w:tcW w:w="6570" w:type="dxa"/>
            <w:tcPrChange w:id="160" w:author="Gary Johnston" w:date="2022-05-21T12:15:00Z">
              <w:tcPr>
                <w:tcW w:w="6930" w:type="dxa"/>
              </w:tcPr>
            </w:tcPrChange>
          </w:tcPr>
          <w:p w14:paraId="086029C9" w14:textId="4C420A62" w:rsidR="00237572" w:rsidRDefault="009D03CA" w:rsidP="00853E8D">
            <w:r>
              <w:t>2 1/2</w:t>
            </w:r>
          </w:p>
        </w:tc>
        <w:tc>
          <w:tcPr>
            <w:tcW w:w="985" w:type="dxa"/>
            <w:tcPrChange w:id="161" w:author="Gary Johnston" w:date="2022-05-21T12:15:00Z">
              <w:tcPr>
                <w:tcW w:w="985" w:type="dxa"/>
              </w:tcPr>
            </w:tcPrChange>
          </w:tcPr>
          <w:p w14:paraId="6C2FBA91" w14:textId="11E09E78" w:rsidR="00237572" w:rsidRDefault="009D03CA" w:rsidP="00853E8D">
            <w:r>
              <w:t>User</w:t>
            </w:r>
          </w:p>
        </w:tc>
      </w:tr>
      <w:tr w:rsidR="00237572" w14:paraId="3C416E1E" w14:textId="77777777" w:rsidTr="00C03FFD">
        <w:tc>
          <w:tcPr>
            <w:tcW w:w="1795" w:type="dxa"/>
            <w:tcPrChange w:id="162" w:author="Gary Johnston" w:date="2022-05-21T12:15:00Z">
              <w:tcPr>
                <w:tcW w:w="1435" w:type="dxa"/>
              </w:tcPr>
            </w:tcPrChange>
          </w:tcPr>
          <w:p w14:paraId="1BE15DD7" w14:textId="5F5C2204" w:rsidR="00237572" w:rsidRDefault="009D03CA" w:rsidP="00853E8D">
            <w:r>
              <w:t>U2.8.3</w:t>
            </w:r>
          </w:p>
        </w:tc>
        <w:tc>
          <w:tcPr>
            <w:tcW w:w="6570" w:type="dxa"/>
            <w:tcPrChange w:id="163" w:author="Gary Johnston" w:date="2022-05-21T12:15:00Z">
              <w:tcPr>
                <w:tcW w:w="6930" w:type="dxa"/>
              </w:tcPr>
            </w:tcPrChange>
          </w:tcPr>
          <w:p w14:paraId="2FD9BA94" w14:textId="73ADA3E4" w:rsidR="00237572" w:rsidRDefault="009D03CA" w:rsidP="00853E8D">
            <w:r>
              <w:t>3+</w:t>
            </w:r>
          </w:p>
        </w:tc>
        <w:tc>
          <w:tcPr>
            <w:tcW w:w="985" w:type="dxa"/>
            <w:tcPrChange w:id="164" w:author="Gary Johnston" w:date="2022-05-21T12:15:00Z">
              <w:tcPr>
                <w:tcW w:w="985" w:type="dxa"/>
              </w:tcPr>
            </w:tcPrChange>
          </w:tcPr>
          <w:p w14:paraId="4ED77F74" w14:textId="396611D5" w:rsidR="00237572" w:rsidRDefault="009D03CA" w:rsidP="00853E8D">
            <w:r>
              <w:t>User</w:t>
            </w:r>
          </w:p>
        </w:tc>
      </w:tr>
      <w:tr w:rsidR="00682DE3" w14:paraId="3FCC9B01" w14:textId="77777777" w:rsidTr="00C03FFD">
        <w:tc>
          <w:tcPr>
            <w:tcW w:w="1795" w:type="dxa"/>
            <w:tcPrChange w:id="165" w:author="Gary Johnston" w:date="2022-05-21T12:15:00Z">
              <w:tcPr>
                <w:tcW w:w="1435" w:type="dxa"/>
              </w:tcPr>
            </w:tcPrChange>
          </w:tcPr>
          <w:p w14:paraId="2D857B46" w14:textId="5BFE9DD5" w:rsidR="00682DE3" w:rsidRDefault="00BF4EE3" w:rsidP="00853E8D">
            <w:r>
              <w:t>U2.</w:t>
            </w:r>
            <w:r w:rsidR="00237572">
              <w:t>9</w:t>
            </w:r>
          </w:p>
        </w:tc>
        <w:tc>
          <w:tcPr>
            <w:tcW w:w="6570" w:type="dxa"/>
            <w:tcPrChange w:id="166" w:author="Gary Johnston" w:date="2022-05-21T12:15:00Z">
              <w:tcPr>
                <w:tcW w:w="6930" w:type="dxa"/>
              </w:tcPr>
            </w:tcPrChange>
          </w:tcPr>
          <w:p w14:paraId="74D6ECF1" w14:textId="6B45C189" w:rsidR="00682DE3" w:rsidRPr="00C25624" w:rsidRDefault="00BF4EE3" w:rsidP="00853E8D">
            <w:r>
              <w:t xml:space="preserve">Energy Efficiency </w:t>
            </w:r>
            <w:r w:rsidR="009D03CA">
              <w:t xml:space="preserve"> *</w:t>
            </w:r>
            <w:r w:rsidR="00AB5EC8">
              <w:t>T</w:t>
            </w:r>
            <w:r>
              <w:t>otal utility costs</w:t>
            </w:r>
          </w:p>
        </w:tc>
        <w:tc>
          <w:tcPr>
            <w:tcW w:w="985" w:type="dxa"/>
            <w:tcPrChange w:id="167" w:author="Gary Johnston" w:date="2022-05-21T12:15:00Z">
              <w:tcPr>
                <w:tcW w:w="985" w:type="dxa"/>
              </w:tcPr>
            </w:tcPrChange>
          </w:tcPr>
          <w:p w14:paraId="744CC273" w14:textId="1BD9BDBC" w:rsidR="00682DE3" w:rsidRDefault="00305F9A" w:rsidP="00853E8D">
            <w:r>
              <w:t>User</w:t>
            </w:r>
          </w:p>
        </w:tc>
      </w:tr>
      <w:tr w:rsidR="009D03CA" w14:paraId="2B20AD29" w14:textId="77777777" w:rsidTr="00C03FFD">
        <w:tc>
          <w:tcPr>
            <w:tcW w:w="1795" w:type="dxa"/>
            <w:tcPrChange w:id="168" w:author="Gary Johnston" w:date="2022-05-21T12:15:00Z">
              <w:tcPr>
                <w:tcW w:w="1435" w:type="dxa"/>
              </w:tcPr>
            </w:tcPrChange>
          </w:tcPr>
          <w:p w14:paraId="296808DC" w14:textId="1C14D07C" w:rsidR="009D03CA" w:rsidRDefault="009D03CA" w:rsidP="00853E8D">
            <w:r>
              <w:t>U2.9.1</w:t>
            </w:r>
          </w:p>
        </w:tc>
        <w:tc>
          <w:tcPr>
            <w:tcW w:w="6570" w:type="dxa"/>
            <w:tcPrChange w:id="169" w:author="Gary Johnston" w:date="2022-05-21T12:15:00Z">
              <w:tcPr>
                <w:tcW w:w="6930" w:type="dxa"/>
              </w:tcPr>
            </w:tcPrChange>
          </w:tcPr>
          <w:p w14:paraId="1728A9E1" w14:textId="0DB04832" w:rsidR="009D03CA" w:rsidRDefault="009D03CA" w:rsidP="00853E8D">
            <w:r>
              <w:t>&lt; $100</w:t>
            </w:r>
          </w:p>
        </w:tc>
        <w:tc>
          <w:tcPr>
            <w:tcW w:w="985" w:type="dxa"/>
            <w:tcPrChange w:id="170" w:author="Gary Johnston" w:date="2022-05-21T12:15:00Z">
              <w:tcPr>
                <w:tcW w:w="985" w:type="dxa"/>
              </w:tcPr>
            </w:tcPrChange>
          </w:tcPr>
          <w:p w14:paraId="0E09DAEF" w14:textId="0397CB88" w:rsidR="009D03CA" w:rsidRDefault="009D03CA" w:rsidP="00853E8D">
            <w:r>
              <w:t>User</w:t>
            </w:r>
          </w:p>
        </w:tc>
      </w:tr>
      <w:tr w:rsidR="009D03CA" w14:paraId="6EBEDD42" w14:textId="77777777" w:rsidTr="00C03FFD">
        <w:tc>
          <w:tcPr>
            <w:tcW w:w="1795" w:type="dxa"/>
            <w:tcPrChange w:id="171" w:author="Gary Johnston" w:date="2022-05-21T12:15:00Z">
              <w:tcPr>
                <w:tcW w:w="1435" w:type="dxa"/>
              </w:tcPr>
            </w:tcPrChange>
          </w:tcPr>
          <w:p w14:paraId="66CBDA07" w14:textId="2D730AB4" w:rsidR="009D03CA" w:rsidRDefault="009D03CA" w:rsidP="00853E8D">
            <w:r>
              <w:t>U2.9.2</w:t>
            </w:r>
          </w:p>
        </w:tc>
        <w:tc>
          <w:tcPr>
            <w:tcW w:w="6570" w:type="dxa"/>
            <w:tcPrChange w:id="172" w:author="Gary Johnston" w:date="2022-05-21T12:15:00Z">
              <w:tcPr>
                <w:tcW w:w="6930" w:type="dxa"/>
              </w:tcPr>
            </w:tcPrChange>
          </w:tcPr>
          <w:p w14:paraId="35781CE1" w14:textId="709F244B" w:rsidR="009D03CA" w:rsidRDefault="009D03CA" w:rsidP="00853E8D">
            <w:r>
              <w:t>$101 - $150</w:t>
            </w:r>
          </w:p>
        </w:tc>
        <w:tc>
          <w:tcPr>
            <w:tcW w:w="985" w:type="dxa"/>
            <w:tcPrChange w:id="173" w:author="Gary Johnston" w:date="2022-05-21T12:15:00Z">
              <w:tcPr>
                <w:tcW w:w="985" w:type="dxa"/>
              </w:tcPr>
            </w:tcPrChange>
          </w:tcPr>
          <w:p w14:paraId="5BF8B183" w14:textId="57836FF6" w:rsidR="009D03CA" w:rsidRDefault="009D03CA" w:rsidP="00853E8D">
            <w:r>
              <w:t>User</w:t>
            </w:r>
          </w:p>
        </w:tc>
      </w:tr>
      <w:tr w:rsidR="009D03CA" w14:paraId="7FF00269" w14:textId="77777777" w:rsidTr="00C03FFD">
        <w:tc>
          <w:tcPr>
            <w:tcW w:w="1795" w:type="dxa"/>
            <w:tcPrChange w:id="174" w:author="Gary Johnston" w:date="2022-05-21T12:15:00Z">
              <w:tcPr>
                <w:tcW w:w="1435" w:type="dxa"/>
              </w:tcPr>
            </w:tcPrChange>
          </w:tcPr>
          <w:p w14:paraId="6598A463" w14:textId="09759E07" w:rsidR="009D03CA" w:rsidRDefault="009D03CA" w:rsidP="00853E8D">
            <w:r>
              <w:t>U2.9.3</w:t>
            </w:r>
          </w:p>
        </w:tc>
        <w:tc>
          <w:tcPr>
            <w:tcW w:w="6570" w:type="dxa"/>
            <w:tcPrChange w:id="175" w:author="Gary Johnston" w:date="2022-05-21T12:15:00Z">
              <w:tcPr>
                <w:tcW w:w="6930" w:type="dxa"/>
              </w:tcPr>
            </w:tcPrChange>
          </w:tcPr>
          <w:p w14:paraId="2BE76586" w14:textId="203508D4" w:rsidR="009D03CA" w:rsidRDefault="009D03CA" w:rsidP="00853E8D">
            <w:r>
              <w:t>$150 - $200</w:t>
            </w:r>
          </w:p>
        </w:tc>
        <w:tc>
          <w:tcPr>
            <w:tcW w:w="985" w:type="dxa"/>
            <w:tcPrChange w:id="176" w:author="Gary Johnston" w:date="2022-05-21T12:15:00Z">
              <w:tcPr>
                <w:tcW w:w="985" w:type="dxa"/>
              </w:tcPr>
            </w:tcPrChange>
          </w:tcPr>
          <w:p w14:paraId="672E8D4F" w14:textId="6FDC8C89" w:rsidR="009D03CA" w:rsidRDefault="009D03CA" w:rsidP="00853E8D">
            <w:r>
              <w:t>User</w:t>
            </w:r>
          </w:p>
        </w:tc>
      </w:tr>
      <w:tr w:rsidR="009D03CA" w14:paraId="00EA1D6A" w14:textId="77777777" w:rsidTr="00C03FFD">
        <w:tc>
          <w:tcPr>
            <w:tcW w:w="1795" w:type="dxa"/>
            <w:tcPrChange w:id="177" w:author="Gary Johnston" w:date="2022-05-21T12:15:00Z">
              <w:tcPr>
                <w:tcW w:w="1435" w:type="dxa"/>
              </w:tcPr>
            </w:tcPrChange>
          </w:tcPr>
          <w:p w14:paraId="05729B4A" w14:textId="17D94938" w:rsidR="009D03CA" w:rsidRDefault="009D03CA" w:rsidP="00853E8D">
            <w:r>
              <w:t>U2.9.4</w:t>
            </w:r>
          </w:p>
        </w:tc>
        <w:tc>
          <w:tcPr>
            <w:tcW w:w="6570" w:type="dxa"/>
            <w:tcPrChange w:id="178" w:author="Gary Johnston" w:date="2022-05-21T12:15:00Z">
              <w:tcPr>
                <w:tcW w:w="6930" w:type="dxa"/>
              </w:tcPr>
            </w:tcPrChange>
          </w:tcPr>
          <w:p w14:paraId="18BC262D" w14:textId="4CC3953E" w:rsidR="009D03CA" w:rsidRDefault="009D03CA" w:rsidP="00853E8D">
            <w:r>
              <w:t>$200 +</w:t>
            </w:r>
          </w:p>
        </w:tc>
        <w:tc>
          <w:tcPr>
            <w:tcW w:w="985" w:type="dxa"/>
            <w:tcPrChange w:id="179" w:author="Gary Johnston" w:date="2022-05-21T12:15:00Z">
              <w:tcPr>
                <w:tcW w:w="985" w:type="dxa"/>
              </w:tcPr>
            </w:tcPrChange>
          </w:tcPr>
          <w:p w14:paraId="051139FC" w14:textId="7DF39C27" w:rsidR="009D03CA" w:rsidRDefault="009D03CA" w:rsidP="00853E8D">
            <w:r>
              <w:t>User</w:t>
            </w:r>
          </w:p>
        </w:tc>
      </w:tr>
      <w:tr w:rsidR="00682DE3" w14:paraId="6EC87C1E" w14:textId="41B401D9" w:rsidTr="00C03FFD">
        <w:tc>
          <w:tcPr>
            <w:tcW w:w="1795" w:type="dxa"/>
            <w:tcPrChange w:id="180" w:author="Gary Johnston" w:date="2022-05-21T12:15:00Z">
              <w:tcPr>
                <w:tcW w:w="1435" w:type="dxa"/>
              </w:tcPr>
            </w:tcPrChange>
          </w:tcPr>
          <w:p w14:paraId="06D93BF2" w14:textId="0D442A41" w:rsidR="00682DE3" w:rsidRDefault="00BF4EE3" w:rsidP="00853E8D">
            <w:r>
              <w:t>U2.</w:t>
            </w:r>
            <w:r w:rsidR="00237572">
              <w:t>10</w:t>
            </w:r>
          </w:p>
        </w:tc>
        <w:tc>
          <w:tcPr>
            <w:tcW w:w="6570" w:type="dxa"/>
            <w:tcPrChange w:id="181" w:author="Gary Johnston" w:date="2022-05-21T12:15:00Z">
              <w:tcPr>
                <w:tcW w:w="6930" w:type="dxa"/>
              </w:tcPr>
            </w:tcPrChange>
          </w:tcPr>
          <w:p w14:paraId="56DD5AED" w14:textId="7E93D516" w:rsidR="00682DE3" w:rsidRPr="00C25624" w:rsidRDefault="00AB5EC8" w:rsidP="00853E8D">
            <w:r>
              <w:t>“App</w:t>
            </w:r>
            <w:ins w:id="182" w:author="Devante McFarlane" w:date="2022-05-21T15:13:00Z">
              <w:r w:rsidR="000807C7">
                <w:t>l</w:t>
              </w:r>
            </w:ins>
            <w:r>
              <w:t>y Filters” Button</w:t>
            </w:r>
            <w:r w:rsidR="00051F6D">
              <w:t xml:space="preserve"> to apply the selected filter</w:t>
            </w:r>
            <w:r>
              <w:t>s</w:t>
            </w:r>
          </w:p>
        </w:tc>
        <w:tc>
          <w:tcPr>
            <w:tcW w:w="985" w:type="dxa"/>
            <w:tcPrChange w:id="183" w:author="Gary Johnston" w:date="2022-05-21T12:15:00Z">
              <w:tcPr>
                <w:tcW w:w="985" w:type="dxa"/>
              </w:tcPr>
            </w:tcPrChange>
          </w:tcPr>
          <w:p w14:paraId="04F60FCA" w14:textId="567AD7C2" w:rsidR="00682DE3" w:rsidRDefault="00305F9A" w:rsidP="00853E8D">
            <w:r>
              <w:t>User</w:t>
            </w:r>
          </w:p>
        </w:tc>
      </w:tr>
      <w:tr w:rsidR="00051F6D" w14:paraId="4D678B97" w14:textId="77777777" w:rsidTr="00C03FFD">
        <w:tc>
          <w:tcPr>
            <w:tcW w:w="1795" w:type="dxa"/>
            <w:tcPrChange w:id="184" w:author="Gary Johnston" w:date="2022-05-21T12:15:00Z">
              <w:tcPr>
                <w:tcW w:w="1435" w:type="dxa"/>
              </w:tcPr>
            </w:tcPrChange>
          </w:tcPr>
          <w:p w14:paraId="7376C849" w14:textId="4D9C560B" w:rsidR="00051F6D" w:rsidRDefault="00051F6D" w:rsidP="00853E8D">
            <w:r>
              <w:t>U2.1</w:t>
            </w:r>
            <w:r w:rsidR="00237572">
              <w:t>1</w:t>
            </w:r>
          </w:p>
        </w:tc>
        <w:tc>
          <w:tcPr>
            <w:tcW w:w="6570" w:type="dxa"/>
            <w:tcPrChange w:id="185" w:author="Gary Johnston" w:date="2022-05-21T12:15:00Z">
              <w:tcPr>
                <w:tcW w:w="6930" w:type="dxa"/>
              </w:tcPr>
            </w:tcPrChange>
          </w:tcPr>
          <w:p w14:paraId="2EEE9594" w14:textId="741E2E89" w:rsidR="00051F6D" w:rsidRDefault="00051F6D" w:rsidP="00853E8D">
            <w:r>
              <w:t>“Clear Filters” Button to clear the form.</w:t>
            </w:r>
          </w:p>
        </w:tc>
        <w:tc>
          <w:tcPr>
            <w:tcW w:w="985" w:type="dxa"/>
            <w:tcPrChange w:id="186" w:author="Gary Johnston" w:date="2022-05-21T12:15:00Z">
              <w:tcPr>
                <w:tcW w:w="985" w:type="dxa"/>
              </w:tcPr>
            </w:tcPrChange>
          </w:tcPr>
          <w:p w14:paraId="11ED0863" w14:textId="35F29C39" w:rsidR="00051F6D" w:rsidRDefault="005E599C" w:rsidP="00853E8D">
            <w:r>
              <w:t>User</w:t>
            </w:r>
          </w:p>
        </w:tc>
      </w:tr>
      <w:tr w:rsidR="00051F6D" w14:paraId="3DCE2FA6" w14:textId="77777777" w:rsidTr="00C03FFD">
        <w:tc>
          <w:tcPr>
            <w:tcW w:w="1795" w:type="dxa"/>
            <w:tcPrChange w:id="187" w:author="Gary Johnston" w:date="2022-05-21T12:15:00Z">
              <w:tcPr>
                <w:tcW w:w="1435" w:type="dxa"/>
              </w:tcPr>
            </w:tcPrChange>
          </w:tcPr>
          <w:p w14:paraId="50AD2256" w14:textId="1404F297" w:rsidR="00051F6D" w:rsidRDefault="005E599C" w:rsidP="00853E8D">
            <w:r>
              <w:t>U2.1</w:t>
            </w:r>
            <w:r w:rsidR="00237572">
              <w:t>2</w:t>
            </w:r>
          </w:p>
        </w:tc>
        <w:tc>
          <w:tcPr>
            <w:tcW w:w="6570" w:type="dxa"/>
            <w:tcPrChange w:id="188" w:author="Gary Johnston" w:date="2022-05-21T12:15:00Z">
              <w:tcPr>
                <w:tcW w:w="6930" w:type="dxa"/>
              </w:tcPr>
            </w:tcPrChange>
          </w:tcPr>
          <w:p w14:paraId="1D0B2339" w14:textId="569BF469" w:rsidR="00051F6D" w:rsidRDefault="005E599C" w:rsidP="00853E8D">
            <w:r>
              <w:t>If filter selections return 0 results “User sees “No Matches Found”</w:t>
            </w:r>
          </w:p>
        </w:tc>
        <w:tc>
          <w:tcPr>
            <w:tcW w:w="985" w:type="dxa"/>
            <w:tcPrChange w:id="189" w:author="Gary Johnston" w:date="2022-05-21T12:15:00Z">
              <w:tcPr>
                <w:tcW w:w="985" w:type="dxa"/>
              </w:tcPr>
            </w:tcPrChange>
          </w:tcPr>
          <w:p w14:paraId="4F52FD59" w14:textId="0D0EE280" w:rsidR="00051F6D" w:rsidRDefault="005E599C" w:rsidP="00853E8D">
            <w:r>
              <w:t>User</w:t>
            </w:r>
          </w:p>
        </w:tc>
      </w:tr>
      <w:bookmarkEnd w:id="41"/>
    </w:tbl>
    <w:p w14:paraId="400ED703" w14:textId="77777777" w:rsidR="00545F0F" w:rsidRDefault="00545F0F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435D006F" w14:textId="77777777" w:rsidTr="00853E8D">
        <w:tc>
          <w:tcPr>
            <w:tcW w:w="1435" w:type="dxa"/>
            <w:shd w:val="clear" w:color="auto" w:fill="AEAAAA" w:themeFill="background2" w:themeFillShade="BF"/>
          </w:tcPr>
          <w:p w14:paraId="6696B78C" w14:textId="77777777" w:rsidR="00545F0F" w:rsidRPr="000408EA" w:rsidRDefault="00545F0F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3F0C5060" w14:textId="77777777" w:rsidR="00545F0F" w:rsidRPr="000408EA" w:rsidRDefault="00545F0F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6743689" w14:textId="77777777" w:rsidR="00545F0F" w:rsidRPr="000408EA" w:rsidRDefault="00545F0F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3482021E" w14:textId="77777777" w:rsidTr="00853E8D">
        <w:tc>
          <w:tcPr>
            <w:tcW w:w="1435" w:type="dxa"/>
          </w:tcPr>
          <w:p w14:paraId="61E673EB" w14:textId="0B1FFC15" w:rsidR="00545F0F" w:rsidRDefault="00545F0F" w:rsidP="00853E8D">
            <w:r>
              <w:t>U3.0</w:t>
            </w:r>
          </w:p>
        </w:tc>
        <w:tc>
          <w:tcPr>
            <w:tcW w:w="6930" w:type="dxa"/>
          </w:tcPr>
          <w:p w14:paraId="60F9F727" w14:textId="0548A073" w:rsidR="00545F0F" w:rsidRDefault="00545F0F" w:rsidP="00853E8D">
            <w:r>
              <w:t>Housing Details</w:t>
            </w:r>
          </w:p>
        </w:tc>
        <w:tc>
          <w:tcPr>
            <w:tcW w:w="985" w:type="dxa"/>
          </w:tcPr>
          <w:p w14:paraId="708B8BE0" w14:textId="77777777" w:rsidR="00545F0F" w:rsidRDefault="00545F0F" w:rsidP="00853E8D">
            <w:r>
              <w:t>User</w:t>
            </w:r>
          </w:p>
        </w:tc>
      </w:tr>
      <w:tr w:rsidR="00545F0F" w14:paraId="170B6576" w14:textId="77777777" w:rsidTr="00853E8D">
        <w:tc>
          <w:tcPr>
            <w:tcW w:w="1435" w:type="dxa"/>
          </w:tcPr>
          <w:p w14:paraId="7A98088B" w14:textId="2656E90C" w:rsidR="00545F0F" w:rsidRDefault="00545F0F" w:rsidP="00853E8D">
            <w:r>
              <w:t>U3.1</w:t>
            </w:r>
          </w:p>
        </w:tc>
        <w:tc>
          <w:tcPr>
            <w:tcW w:w="6930" w:type="dxa"/>
          </w:tcPr>
          <w:p w14:paraId="358CBFEC" w14:textId="77777777" w:rsidR="00545F0F" w:rsidRDefault="00545F0F" w:rsidP="00853E8D"/>
        </w:tc>
        <w:tc>
          <w:tcPr>
            <w:tcW w:w="985" w:type="dxa"/>
          </w:tcPr>
          <w:p w14:paraId="73AB8B49" w14:textId="77777777" w:rsidR="00545F0F" w:rsidRDefault="00545F0F" w:rsidP="00853E8D"/>
        </w:tc>
      </w:tr>
      <w:tr w:rsidR="00545F0F" w14:paraId="30C35296" w14:textId="77777777" w:rsidTr="00853E8D">
        <w:tc>
          <w:tcPr>
            <w:tcW w:w="1435" w:type="dxa"/>
          </w:tcPr>
          <w:p w14:paraId="2B400FBF" w14:textId="3735B63C" w:rsidR="00545F0F" w:rsidRDefault="00545F0F" w:rsidP="00853E8D">
            <w:r>
              <w:t>U3.2</w:t>
            </w:r>
          </w:p>
        </w:tc>
        <w:tc>
          <w:tcPr>
            <w:tcW w:w="6930" w:type="dxa"/>
          </w:tcPr>
          <w:p w14:paraId="53A8EED9" w14:textId="77777777" w:rsidR="00545F0F" w:rsidRDefault="00545F0F" w:rsidP="00853E8D"/>
        </w:tc>
        <w:tc>
          <w:tcPr>
            <w:tcW w:w="985" w:type="dxa"/>
          </w:tcPr>
          <w:p w14:paraId="12DFDA38" w14:textId="77777777" w:rsidR="00545F0F" w:rsidRDefault="00545F0F" w:rsidP="00853E8D"/>
        </w:tc>
      </w:tr>
      <w:tr w:rsidR="00545F0F" w14:paraId="5D397F50" w14:textId="77777777" w:rsidTr="00853E8D">
        <w:tc>
          <w:tcPr>
            <w:tcW w:w="1435" w:type="dxa"/>
          </w:tcPr>
          <w:p w14:paraId="50441FD4" w14:textId="77777777" w:rsidR="00545F0F" w:rsidRDefault="00545F0F" w:rsidP="00853E8D"/>
        </w:tc>
        <w:tc>
          <w:tcPr>
            <w:tcW w:w="6930" w:type="dxa"/>
          </w:tcPr>
          <w:p w14:paraId="6085F1F6" w14:textId="77777777" w:rsidR="00545F0F" w:rsidRDefault="00545F0F" w:rsidP="00853E8D"/>
        </w:tc>
        <w:tc>
          <w:tcPr>
            <w:tcW w:w="985" w:type="dxa"/>
          </w:tcPr>
          <w:p w14:paraId="0DA0646E" w14:textId="77777777" w:rsidR="00545F0F" w:rsidRDefault="00545F0F" w:rsidP="00853E8D"/>
        </w:tc>
      </w:tr>
      <w:tr w:rsidR="001567AC" w14:paraId="199C7ED9" w14:textId="77777777" w:rsidTr="00853E8D">
        <w:tc>
          <w:tcPr>
            <w:tcW w:w="1435" w:type="dxa"/>
          </w:tcPr>
          <w:p w14:paraId="01D6187A" w14:textId="27F08D80" w:rsidR="001567AC" w:rsidRDefault="001567AC" w:rsidP="001567AC">
            <w:ins w:id="190" w:author="Devante McFarlane" w:date="2022-05-21T15:49:00Z">
              <w:r>
                <w:t>U</w:t>
              </w:r>
              <w:r>
                <w:t>3</w:t>
              </w:r>
              <w:r>
                <w:t>.</w:t>
              </w:r>
              <w:r>
                <w:t>5</w:t>
              </w:r>
            </w:ins>
          </w:p>
        </w:tc>
        <w:tc>
          <w:tcPr>
            <w:tcW w:w="6930" w:type="dxa"/>
          </w:tcPr>
          <w:p w14:paraId="0D75AFD4" w14:textId="62064667" w:rsidR="001567AC" w:rsidRDefault="001567AC" w:rsidP="001567AC">
            <w:ins w:id="191" w:author="Devante McFarlane" w:date="2022-05-21T15:49:00Z">
              <w:r>
                <w:t xml:space="preserve">Display rent for month </w:t>
              </w:r>
            </w:ins>
            <w:ins w:id="192" w:author="Devante McFarlane" w:date="2022-05-21T15:51:00Z">
              <w:r>
                <w:t>(</w:t>
              </w:r>
            </w:ins>
            <w:ins w:id="193" w:author="Devante McFarlane" w:date="2022-05-21T15:49:00Z">
              <w:r>
                <w:t>and year for convenience</w:t>
              </w:r>
            </w:ins>
            <w:ins w:id="194" w:author="Devante McFarlane" w:date="2022-05-21T15:51:00Z">
              <w:r>
                <w:t>)</w:t>
              </w:r>
            </w:ins>
          </w:p>
        </w:tc>
        <w:tc>
          <w:tcPr>
            <w:tcW w:w="985" w:type="dxa"/>
          </w:tcPr>
          <w:p w14:paraId="76E711A3" w14:textId="6D40B61E" w:rsidR="001567AC" w:rsidRDefault="001567AC" w:rsidP="001567AC">
            <w:ins w:id="195" w:author="Devante McFarlane" w:date="2022-05-21T15:49:00Z">
              <w:r>
                <w:t>User</w:t>
              </w:r>
            </w:ins>
          </w:p>
        </w:tc>
      </w:tr>
      <w:tr w:rsidR="001567AC" w14:paraId="12462578" w14:textId="77777777" w:rsidTr="00853E8D">
        <w:tc>
          <w:tcPr>
            <w:tcW w:w="1435" w:type="dxa"/>
          </w:tcPr>
          <w:p w14:paraId="23BAFC36" w14:textId="069531FE" w:rsidR="001567AC" w:rsidRDefault="001567AC" w:rsidP="001567AC">
            <w:ins w:id="196" w:author="Devante McFarlane" w:date="2022-05-21T15:49:00Z">
              <w:r>
                <w:t>U</w:t>
              </w:r>
            </w:ins>
            <w:ins w:id="197" w:author="Devante McFarlane" w:date="2022-05-21T15:50:00Z">
              <w:r>
                <w:t>3.6</w:t>
              </w:r>
            </w:ins>
          </w:p>
        </w:tc>
        <w:tc>
          <w:tcPr>
            <w:tcW w:w="6930" w:type="dxa"/>
          </w:tcPr>
          <w:p w14:paraId="576A71FE" w14:textId="5E4264EB" w:rsidR="001567AC" w:rsidRDefault="001567AC" w:rsidP="001567AC">
            <w:ins w:id="198" w:author="Devante McFarlane" w:date="2022-05-21T15:49:00Z">
              <w:r>
                <w:t>Display average utility prices by available vendor</w:t>
              </w:r>
            </w:ins>
          </w:p>
        </w:tc>
        <w:tc>
          <w:tcPr>
            <w:tcW w:w="985" w:type="dxa"/>
          </w:tcPr>
          <w:p w14:paraId="29A3F6F7" w14:textId="34267F36" w:rsidR="001567AC" w:rsidRDefault="001567AC" w:rsidP="001567AC">
            <w:ins w:id="199" w:author="Devante McFarlane" w:date="2022-05-21T15:49:00Z">
              <w:r>
                <w:t>User</w:t>
              </w:r>
            </w:ins>
          </w:p>
        </w:tc>
      </w:tr>
      <w:tr w:rsidR="001567AC" w14:paraId="158A810B" w14:textId="77777777" w:rsidTr="00853E8D">
        <w:tc>
          <w:tcPr>
            <w:tcW w:w="1435" w:type="dxa"/>
          </w:tcPr>
          <w:p w14:paraId="281827DD" w14:textId="06FEA83A" w:rsidR="001567AC" w:rsidRDefault="001567AC" w:rsidP="001567AC">
            <w:ins w:id="200" w:author="Devante McFarlane" w:date="2022-05-21T15:49:00Z">
              <w:r>
                <w:t>U</w:t>
              </w:r>
            </w:ins>
            <w:ins w:id="201" w:author="Devante McFarlane" w:date="2022-05-21T15:50:00Z">
              <w:r>
                <w:t>3.7</w:t>
              </w:r>
            </w:ins>
          </w:p>
        </w:tc>
        <w:tc>
          <w:tcPr>
            <w:tcW w:w="6930" w:type="dxa"/>
          </w:tcPr>
          <w:p w14:paraId="41BE16C3" w14:textId="2B6E6A55" w:rsidR="001567AC" w:rsidRDefault="001567AC" w:rsidP="001567AC">
            <w:ins w:id="202" w:author="Devante McFarlane" w:date="2022-05-21T15:49:00Z">
              <w:r>
                <w:t>Display internet and cable prices by available vendor</w:t>
              </w:r>
            </w:ins>
          </w:p>
        </w:tc>
        <w:tc>
          <w:tcPr>
            <w:tcW w:w="985" w:type="dxa"/>
          </w:tcPr>
          <w:p w14:paraId="347C09A3" w14:textId="45F21C04" w:rsidR="001567AC" w:rsidRDefault="001567AC" w:rsidP="001567AC">
            <w:ins w:id="203" w:author="Devante McFarlane" w:date="2022-05-21T15:49:00Z">
              <w:r>
                <w:t>User</w:t>
              </w:r>
            </w:ins>
          </w:p>
        </w:tc>
      </w:tr>
      <w:tr w:rsidR="001567AC" w14:paraId="110BDCB1" w14:textId="77777777" w:rsidTr="00853E8D">
        <w:trPr>
          <w:ins w:id="204" w:author="Devante McFarlane" w:date="2022-05-21T15:49:00Z"/>
        </w:trPr>
        <w:tc>
          <w:tcPr>
            <w:tcW w:w="1435" w:type="dxa"/>
          </w:tcPr>
          <w:p w14:paraId="79946918" w14:textId="5AD1D54F" w:rsidR="001567AC" w:rsidRDefault="001567AC" w:rsidP="001567AC">
            <w:pPr>
              <w:rPr>
                <w:ins w:id="205" w:author="Devante McFarlane" w:date="2022-05-21T15:49:00Z"/>
              </w:rPr>
            </w:pPr>
            <w:ins w:id="206" w:author="Devante McFarlane" w:date="2022-05-21T15:49:00Z">
              <w:r>
                <w:t>U</w:t>
              </w:r>
            </w:ins>
            <w:ins w:id="207" w:author="Devante McFarlane" w:date="2022-05-21T15:50:00Z">
              <w:r>
                <w:t>3</w:t>
              </w:r>
            </w:ins>
            <w:ins w:id="208" w:author="Devante McFarlane" w:date="2022-05-21T15:49:00Z">
              <w:r>
                <w:t>.</w:t>
              </w:r>
            </w:ins>
            <w:ins w:id="209" w:author="Devante McFarlane" w:date="2022-05-21T15:50:00Z">
              <w:r>
                <w:t>8</w:t>
              </w:r>
            </w:ins>
          </w:p>
        </w:tc>
        <w:tc>
          <w:tcPr>
            <w:tcW w:w="6930" w:type="dxa"/>
          </w:tcPr>
          <w:p w14:paraId="4D90C0FE" w14:textId="132BCE80" w:rsidR="001567AC" w:rsidRDefault="001567AC" w:rsidP="001567AC">
            <w:pPr>
              <w:rPr>
                <w:ins w:id="210" w:author="Devante McFarlane" w:date="2022-05-21T15:49:00Z"/>
              </w:rPr>
            </w:pPr>
            <w:ins w:id="211" w:author="Devante McFarlane" w:date="2022-05-21T15:49:00Z">
              <w:r>
                <w:t>Field to enter weekly average driving mileage then multiplied by current gas price to quickly calculate driving expenses</w:t>
              </w:r>
            </w:ins>
          </w:p>
        </w:tc>
        <w:tc>
          <w:tcPr>
            <w:tcW w:w="985" w:type="dxa"/>
          </w:tcPr>
          <w:p w14:paraId="4548B31B" w14:textId="129DCFA8" w:rsidR="001567AC" w:rsidRDefault="001567AC" w:rsidP="001567AC">
            <w:pPr>
              <w:rPr>
                <w:ins w:id="212" w:author="Devante McFarlane" w:date="2022-05-21T15:49:00Z"/>
              </w:rPr>
            </w:pPr>
            <w:ins w:id="213" w:author="Devante McFarlane" w:date="2022-05-21T15:49:00Z">
              <w:r>
                <w:t>User</w:t>
              </w:r>
            </w:ins>
          </w:p>
        </w:tc>
      </w:tr>
      <w:tr w:rsidR="001567AC" w14:paraId="3AFFDE9D" w14:textId="77777777" w:rsidTr="00853E8D">
        <w:trPr>
          <w:ins w:id="214" w:author="Devante McFarlane" w:date="2022-05-21T15:49:00Z"/>
        </w:trPr>
        <w:tc>
          <w:tcPr>
            <w:tcW w:w="1435" w:type="dxa"/>
          </w:tcPr>
          <w:p w14:paraId="62E6F066" w14:textId="6DECC262" w:rsidR="001567AC" w:rsidRDefault="001567AC" w:rsidP="001567AC">
            <w:pPr>
              <w:rPr>
                <w:ins w:id="215" w:author="Devante McFarlane" w:date="2022-05-21T15:49:00Z"/>
              </w:rPr>
            </w:pPr>
            <w:ins w:id="216" w:author="Devante McFarlane" w:date="2022-05-21T15:49:00Z">
              <w:r>
                <w:t>U</w:t>
              </w:r>
            </w:ins>
            <w:ins w:id="217" w:author="Devante McFarlane" w:date="2022-05-21T15:50:00Z">
              <w:r>
                <w:t>3.8.1</w:t>
              </w:r>
            </w:ins>
          </w:p>
        </w:tc>
        <w:tc>
          <w:tcPr>
            <w:tcW w:w="6930" w:type="dxa"/>
          </w:tcPr>
          <w:p w14:paraId="50A175E2" w14:textId="3AEBFFFA" w:rsidR="001567AC" w:rsidRDefault="001567AC" w:rsidP="001567AC">
            <w:pPr>
              <w:rPr>
                <w:ins w:id="218" w:author="Devante McFarlane" w:date="2022-05-21T15:49:00Z"/>
              </w:rPr>
            </w:pPr>
            <w:ins w:id="219" w:author="Devante McFarlane" w:date="2022-05-21T15:49:00Z">
              <w:r>
                <w:t>Option to add additional vehicles to calculate additional driving expenses</w:t>
              </w:r>
            </w:ins>
          </w:p>
        </w:tc>
        <w:tc>
          <w:tcPr>
            <w:tcW w:w="985" w:type="dxa"/>
          </w:tcPr>
          <w:p w14:paraId="5D345077" w14:textId="0AC7EC52" w:rsidR="001567AC" w:rsidRDefault="001567AC" w:rsidP="001567AC">
            <w:pPr>
              <w:rPr>
                <w:ins w:id="220" w:author="Devante McFarlane" w:date="2022-05-21T15:49:00Z"/>
              </w:rPr>
            </w:pPr>
            <w:ins w:id="221" w:author="Devante McFarlane" w:date="2022-05-21T15:49:00Z">
              <w:r>
                <w:t>User</w:t>
              </w:r>
            </w:ins>
          </w:p>
        </w:tc>
      </w:tr>
      <w:tr w:rsidR="001567AC" w14:paraId="1A081EE2" w14:textId="77777777" w:rsidTr="00853E8D">
        <w:trPr>
          <w:ins w:id="222" w:author="Devante McFarlane" w:date="2022-05-21T15:49:00Z"/>
        </w:trPr>
        <w:tc>
          <w:tcPr>
            <w:tcW w:w="1435" w:type="dxa"/>
          </w:tcPr>
          <w:p w14:paraId="78A8C881" w14:textId="3081ED41" w:rsidR="001567AC" w:rsidRDefault="001567AC" w:rsidP="001567AC">
            <w:pPr>
              <w:rPr>
                <w:ins w:id="223" w:author="Devante McFarlane" w:date="2022-05-21T15:49:00Z"/>
              </w:rPr>
            </w:pPr>
            <w:ins w:id="224" w:author="Devante McFarlane" w:date="2022-05-21T15:49:00Z">
              <w:r>
                <w:t>U</w:t>
              </w:r>
            </w:ins>
            <w:ins w:id="225" w:author="Devante McFarlane" w:date="2022-05-21T15:50:00Z">
              <w:r>
                <w:t>3.</w:t>
              </w:r>
            </w:ins>
            <w:ins w:id="226" w:author="Devante McFarlane" w:date="2022-05-21T15:51:00Z">
              <w:r>
                <w:t>8.2</w:t>
              </w:r>
            </w:ins>
          </w:p>
        </w:tc>
        <w:tc>
          <w:tcPr>
            <w:tcW w:w="6930" w:type="dxa"/>
          </w:tcPr>
          <w:p w14:paraId="7E2107A1" w14:textId="3691C97F" w:rsidR="001567AC" w:rsidRDefault="001567AC" w:rsidP="001567AC">
            <w:pPr>
              <w:rPr>
                <w:ins w:id="227" w:author="Devante McFarlane" w:date="2022-05-21T15:49:00Z"/>
              </w:rPr>
            </w:pPr>
            <w:ins w:id="228" w:author="Devante McFarlane" w:date="2022-05-21T15:49:00Z">
              <w:r>
                <w:t>Field to enter amount of vehicles for apartments that charge per vehicle</w:t>
              </w:r>
            </w:ins>
          </w:p>
        </w:tc>
        <w:tc>
          <w:tcPr>
            <w:tcW w:w="985" w:type="dxa"/>
          </w:tcPr>
          <w:p w14:paraId="542E949D" w14:textId="11EBE3C2" w:rsidR="001567AC" w:rsidRDefault="001567AC" w:rsidP="001567AC">
            <w:pPr>
              <w:rPr>
                <w:ins w:id="229" w:author="Devante McFarlane" w:date="2022-05-21T15:49:00Z"/>
              </w:rPr>
            </w:pPr>
            <w:ins w:id="230" w:author="Devante McFarlane" w:date="2022-05-21T15:49:00Z">
              <w:r>
                <w:t>User</w:t>
              </w:r>
            </w:ins>
          </w:p>
        </w:tc>
      </w:tr>
      <w:tr w:rsidR="001567AC" w14:paraId="09EF3A3A" w14:textId="77777777" w:rsidTr="00853E8D">
        <w:trPr>
          <w:ins w:id="231" w:author="Devante McFarlane" w:date="2022-05-21T15:49:00Z"/>
        </w:trPr>
        <w:tc>
          <w:tcPr>
            <w:tcW w:w="1435" w:type="dxa"/>
          </w:tcPr>
          <w:p w14:paraId="5B1649EE" w14:textId="7A14A3BC" w:rsidR="001567AC" w:rsidRDefault="001567AC" w:rsidP="001567AC">
            <w:pPr>
              <w:rPr>
                <w:ins w:id="232" w:author="Devante McFarlane" w:date="2022-05-21T15:49:00Z"/>
              </w:rPr>
            </w:pPr>
            <w:ins w:id="233" w:author="Devante McFarlane" w:date="2022-05-21T15:49:00Z">
              <w:r>
                <w:t>U</w:t>
              </w:r>
            </w:ins>
            <w:ins w:id="234" w:author="Devante McFarlane" w:date="2022-05-21T15:51:00Z">
              <w:r>
                <w:t>3.9</w:t>
              </w:r>
            </w:ins>
          </w:p>
        </w:tc>
        <w:tc>
          <w:tcPr>
            <w:tcW w:w="6930" w:type="dxa"/>
          </w:tcPr>
          <w:p w14:paraId="011F257A" w14:textId="4D7E7074" w:rsidR="001567AC" w:rsidRDefault="001567AC" w:rsidP="001567AC">
            <w:pPr>
              <w:rPr>
                <w:ins w:id="235" w:author="Devante McFarlane" w:date="2022-05-21T15:49:00Z"/>
              </w:rPr>
            </w:pPr>
            <w:ins w:id="236" w:author="Devante McFarlane" w:date="2022-05-21T15:49:00Z">
              <w:r>
                <w:t>Display housing features such as amenities if apartment</w:t>
              </w:r>
            </w:ins>
          </w:p>
        </w:tc>
        <w:tc>
          <w:tcPr>
            <w:tcW w:w="985" w:type="dxa"/>
          </w:tcPr>
          <w:p w14:paraId="22ED7005" w14:textId="06ACE05F" w:rsidR="001567AC" w:rsidRDefault="001567AC" w:rsidP="001567AC">
            <w:pPr>
              <w:rPr>
                <w:ins w:id="237" w:author="Devante McFarlane" w:date="2022-05-21T15:49:00Z"/>
              </w:rPr>
            </w:pPr>
            <w:ins w:id="238" w:author="Devante McFarlane" w:date="2022-05-21T15:49:00Z">
              <w:r>
                <w:t>User</w:t>
              </w:r>
            </w:ins>
          </w:p>
        </w:tc>
      </w:tr>
    </w:tbl>
    <w:p w14:paraId="79742BDD" w14:textId="229CEFF2" w:rsidR="00CC49B9" w:rsidRDefault="00CC49B9" w:rsidP="00CC49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2838AD56" w14:textId="77777777" w:rsidTr="00853E8D">
        <w:tc>
          <w:tcPr>
            <w:tcW w:w="1435" w:type="dxa"/>
            <w:shd w:val="clear" w:color="auto" w:fill="AEAAAA" w:themeFill="background2" w:themeFillShade="BF"/>
          </w:tcPr>
          <w:p w14:paraId="518591F3" w14:textId="77777777" w:rsidR="00545F0F" w:rsidRPr="000408EA" w:rsidRDefault="00545F0F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3CED13" w14:textId="77777777" w:rsidR="00545F0F" w:rsidRPr="000408EA" w:rsidRDefault="00545F0F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85FA48E" w14:textId="77777777" w:rsidR="00545F0F" w:rsidRPr="000408EA" w:rsidRDefault="00545F0F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17E46BD6" w14:textId="77777777" w:rsidTr="00853E8D">
        <w:tc>
          <w:tcPr>
            <w:tcW w:w="1435" w:type="dxa"/>
          </w:tcPr>
          <w:p w14:paraId="215E763D" w14:textId="4E19FEE3" w:rsidR="00545F0F" w:rsidRDefault="00545F0F" w:rsidP="00853E8D">
            <w:r>
              <w:t>U4.0</w:t>
            </w:r>
          </w:p>
        </w:tc>
        <w:tc>
          <w:tcPr>
            <w:tcW w:w="6930" w:type="dxa"/>
          </w:tcPr>
          <w:p w14:paraId="3FEACC44" w14:textId="5ABB3315" w:rsidR="00545F0F" w:rsidRDefault="00545F0F" w:rsidP="00853E8D">
            <w:r>
              <w:t>Google Maps</w:t>
            </w:r>
          </w:p>
        </w:tc>
        <w:tc>
          <w:tcPr>
            <w:tcW w:w="985" w:type="dxa"/>
          </w:tcPr>
          <w:p w14:paraId="2DAB18D5" w14:textId="77777777" w:rsidR="00545F0F" w:rsidRDefault="00545F0F" w:rsidP="00853E8D">
            <w:r>
              <w:t>User</w:t>
            </w:r>
          </w:p>
        </w:tc>
      </w:tr>
      <w:tr w:rsidR="00545F0F" w14:paraId="117CE3D0" w14:textId="77777777" w:rsidTr="00853E8D">
        <w:tc>
          <w:tcPr>
            <w:tcW w:w="1435" w:type="dxa"/>
          </w:tcPr>
          <w:p w14:paraId="3109BD05" w14:textId="74FBD643" w:rsidR="00545F0F" w:rsidRDefault="00545F0F" w:rsidP="00853E8D">
            <w:r>
              <w:t>U4.1</w:t>
            </w:r>
          </w:p>
        </w:tc>
        <w:tc>
          <w:tcPr>
            <w:tcW w:w="6930" w:type="dxa"/>
          </w:tcPr>
          <w:p w14:paraId="5DA53F35" w14:textId="77777777" w:rsidR="00545F0F" w:rsidRDefault="00545F0F" w:rsidP="00853E8D"/>
        </w:tc>
        <w:tc>
          <w:tcPr>
            <w:tcW w:w="985" w:type="dxa"/>
          </w:tcPr>
          <w:p w14:paraId="2776BEA7" w14:textId="77777777" w:rsidR="00545F0F" w:rsidRDefault="00545F0F" w:rsidP="00853E8D"/>
        </w:tc>
      </w:tr>
      <w:tr w:rsidR="00545F0F" w14:paraId="7AAF636A" w14:textId="77777777" w:rsidTr="00853E8D">
        <w:tc>
          <w:tcPr>
            <w:tcW w:w="1435" w:type="dxa"/>
          </w:tcPr>
          <w:p w14:paraId="7F3C5F8D" w14:textId="4FE040CB" w:rsidR="00545F0F" w:rsidRDefault="00545F0F" w:rsidP="00853E8D">
            <w:r>
              <w:t>U4.2</w:t>
            </w:r>
          </w:p>
        </w:tc>
        <w:tc>
          <w:tcPr>
            <w:tcW w:w="6930" w:type="dxa"/>
          </w:tcPr>
          <w:p w14:paraId="4A2A9EE1" w14:textId="77777777" w:rsidR="00545F0F" w:rsidRDefault="00545F0F" w:rsidP="00853E8D"/>
        </w:tc>
        <w:tc>
          <w:tcPr>
            <w:tcW w:w="985" w:type="dxa"/>
          </w:tcPr>
          <w:p w14:paraId="601E04EA" w14:textId="77777777" w:rsidR="00545F0F" w:rsidRDefault="00545F0F" w:rsidP="00853E8D"/>
        </w:tc>
      </w:tr>
      <w:tr w:rsidR="00545F0F" w14:paraId="7AE3C841" w14:textId="77777777" w:rsidTr="00853E8D">
        <w:tc>
          <w:tcPr>
            <w:tcW w:w="1435" w:type="dxa"/>
          </w:tcPr>
          <w:p w14:paraId="3585D49E" w14:textId="77777777" w:rsidR="00545F0F" w:rsidRDefault="00545F0F" w:rsidP="00853E8D"/>
        </w:tc>
        <w:tc>
          <w:tcPr>
            <w:tcW w:w="6930" w:type="dxa"/>
          </w:tcPr>
          <w:p w14:paraId="6A3A75A8" w14:textId="77777777" w:rsidR="00545F0F" w:rsidRDefault="00545F0F" w:rsidP="00853E8D"/>
        </w:tc>
        <w:tc>
          <w:tcPr>
            <w:tcW w:w="985" w:type="dxa"/>
          </w:tcPr>
          <w:p w14:paraId="5FC09A14" w14:textId="77777777" w:rsidR="00545F0F" w:rsidRDefault="00545F0F" w:rsidP="00853E8D"/>
        </w:tc>
      </w:tr>
      <w:tr w:rsidR="00545F0F" w14:paraId="180504B9" w14:textId="77777777" w:rsidTr="00853E8D">
        <w:tc>
          <w:tcPr>
            <w:tcW w:w="1435" w:type="dxa"/>
          </w:tcPr>
          <w:p w14:paraId="0F866166" w14:textId="77777777" w:rsidR="00545F0F" w:rsidRDefault="00545F0F" w:rsidP="00853E8D"/>
        </w:tc>
        <w:tc>
          <w:tcPr>
            <w:tcW w:w="6930" w:type="dxa"/>
          </w:tcPr>
          <w:p w14:paraId="31533C3B" w14:textId="77777777" w:rsidR="00545F0F" w:rsidRDefault="00545F0F" w:rsidP="00853E8D"/>
        </w:tc>
        <w:tc>
          <w:tcPr>
            <w:tcW w:w="985" w:type="dxa"/>
          </w:tcPr>
          <w:p w14:paraId="613A636C" w14:textId="77777777" w:rsidR="00545F0F" w:rsidRDefault="00545F0F" w:rsidP="00853E8D"/>
        </w:tc>
      </w:tr>
      <w:tr w:rsidR="00545F0F" w14:paraId="2E452C17" w14:textId="77777777" w:rsidTr="00853E8D">
        <w:tc>
          <w:tcPr>
            <w:tcW w:w="1435" w:type="dxa"/>
          </w:tcPr>
          <w:p w14:paraId="1392E28F" w14:textId="77777777" w:rsidR="00545F0F" w:rsidRDefault="00545F0F" w:rsidP="00853E8D"/>
        </w:tc>
        <w:tc>
          <w:tcPr>
            <w:tcW w:w="6930" w:type="dxa"/>
          </w:tcPr>
          <w:p w14:paraId="050A4804" w14:textId="77777777" w:rsidR="00545F0F" w:rsidRDefault="00545F0F" w:rsidP="00853E8D"/>
        </w:tc>
        <w:tc>
          <w:tcPr>
            <w:tcW w:w="985" w:type="dxa"/>
          </w:tcPr>
          <w:p w14:paraId="7679808A" w14:textId="77777777" w:rsidR="00545F0F" w:rsidRDefault="00545F0F" w:rsidP="00853E8D"/>
        </w:tc>
      </w:tr>
      <w:tr w:rsidR="00545F0F" w14:paraId="7EA6D00A" w14:textId="77777777" w:rsidTr="00853E8D">
        <w:tc>
          <w:tcPr>
            <w:tcW w:w="1435" w:type="dxa"/>
          </w:tcPr>
          <w:p w14:paraId="2EB92EDF" w14:textId="77777777" w:rsidR="00545F0F" w:rsidRDefault="00545F0F" w:rsidP="00853E8D"/>
        </w:tc>
        <w:tc>
          <w:tcPr>
            <w:tcW w:w="6930" w:type="dxa"/>
          </w:tcPr>
          <w:p w14:paraId="1147E38D" w14:textId="77777777" w:rsidR="00545F0F" w:rsidRDefault="00545F0F" w:rsidP="00853E8D"/>
        </w:tc>
        <w:tc>
          <w:tcPr>
            <w:tcW w:w="985" w:type="dxa"/>
          </w:tcPr>
          <w:p w14:paraId="0DF15717" w14:textId="77777777" w:rsidR="00545F0F" w:rsidRDefault="00545F0F" w:rsidP="00853E8D"/>
        </w:tc>
      </w:tr>
    </w:tbl>
    <w:p w14:paraId="79ADC9B6" w14:textId="1B20512B" w:rsidR="00545F0F" w:rsidRDefault="00545F0F" w:rsidP="00CC49B9"/>
    <w:bookmarkEnd w:id="37"/>
    <w:p w14:paraId="41D69073" w14:textId="77777777" w:rsidR="00545F0F" w:rsidRDefault="00545F0F" w:rsidP="00CC49B9"/>
    <w:p w14:paraId="7EDF6C37" w14:textId="77777777" w:rsidR="00CA00E7" w:rsidRDefault="00CA00E7" w:rsidP="00264F7D">
      <w:pPr>
        <w:pStyle w:val="Heading1"/>
      </w:pPr>
      <w:bookmarkStart w:id="239" w:name="_Toc103777110"/>
      <w:r>
        <w:br w:type="page"/>
      </w:r>
    </w:p>
    <w:p w14:paraId="4D113293" w14:textId="4984989C" w:rsidR="00CC49B9" w:rsidRDefault="00CC49B9" w:rsidP="00264F7D">
      <w:pPr>
        <w:pStyle w:val="Heading1"/>
      </w:pPr>
      <w:r>
        <w:lastRenderedPageBreak/>
        <w:t>Technical Requirements</w:t>
      </w:r>
      <w:bookmarkEnd w:id="239"/>
    </w:p>
    <w:p w14:paraId="585EEA51" w14:textId="4C500D5A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6B2A53" w:rsidRPr="000408EA" w14:paraId="52406310" w14:textId="77777777" w:rsidTr="00853E8D">
        <w:tc>
          <w:tcPr>
            <w:tcW w:w="1435" w:type="dxa"/>
            <w:shd w:val="clear" w:color="auto" w:fill="AEAAAA" w:themeFill="background2" w:themeFillShade="BF"/>
          </w:tcPr>
          <w:p w14:paraId="7A7664C8" w14:textId="77777777" w:rsidR="006B2A53" w:rsidRPr="000408EA" w:rsidRDefault="006B2A53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2B054D3C" w14:textId="77777777" w:rsidR="006B2A53" w:rsidRPr="000408EA" w:rsidRDefault="006B2A53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0570C4F3" w14:textId="77777777" w:rsidR="006B2A53" w:rsidRPr="000408EA" w:rsidRDefault="006B2A53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6B2A53" w14:paraId="537E0A80" w14:textId="77777777" w:rsidTr="00853E8D">
        <w:tc>
          <w:tcPr>
            <w:tcW w:w="1435" w:type="dxa"/>
          </w:tcPr>
          <w:p w14:paraId="0B252CEA" w14:textId="78E24785" w:rsidR="006B2A53" w:rsidRDefault="006B2A53" w:rsidP="00853E8D">
            <w:r>
              <w:t>D1.0</w:t>
            </w:r>
          </w:p>
        </w:tc>
        <w:tc>
          <w:tcPr>
            <w:tcW w:w="6930" w:type="dxa"/>
          </w:tcPr>
          <w:p w14:paraId="2C38C727" w14:textId="30424225" w:rsidR="006B2A53" w:rsidRDefault="006B2A53" w:rsidP="00853E8D">
            <w:r>
              <w:t>Affordable Housing Search landing page</w:t>
            </w:r>
          </w:p>
        </w:tc>
        <w:tc>
          <w:tcPr>
            <w:tcW w:w="985" w:type="dxa"/>
          </w:tcPr>
          <w:p w14:paraId="193CFB36" w14:textId="17E05FB4" w:rsidR="006B2A53" w:rsidRDefault="006B2A53" w:rsidP="00853E8D">
            <w:r>
              <w:t>Dev</w:t>
            </w:r>
          </w:p>
        </w:tc>
      </w:tr>
      <w:tr w:rsidR="006B2A53" w14:paraId="3465621A" w14:textId="77777777" w:rsidTr="00853E8D">
        <w:tc>
          <w:tcPr>
            <w:tcW w:w="1435" w:type="dxa"/>
          </w:tcPr>
          <w:p w14:paraId="2565C012" w14:textId="49915FB9" w:rsidR="006B2A53" w:rsidRDefault="006B2A53" w:rsidP="00853E8D">
            <w:r>
              <w:t>D1.1</w:t>
            </w:r>
          </w:p>
        </w:tc>
        <w:tc>
          <w:tcPr>
            <w:tcW w:w="6930" w:type="dxa"/>
          </w:tcPr>
          <w:p w14:paraId="4B8637C6" w14:textId="06B46752" w:rsidR="006B2A53" w:rsidRPr="00853E8D" w:rsidRDefault="00853E8D" w:rsidP="00853E8D">
            <w:pPr>
              <w:rPr>
                <w:color w:val="000000" w:themeColor="text1"/>
                <w:rPrChange w:id="240" w:author="Devante McFarlane" w:date="2022-05-21T15:06:00Z">
                  <w:rPr/>
                </w:rPrChange>
              </w:rPr>
            </w:pPr>
            <w:ins w:id="241" w:author="Microsoft Office User" w:date="2022-05-21T15:04:00Z">
              <w:del w:id="242" w:author="Devante McFarlane" w:date="2022-05-21T15:06:00Z">
                <w:r w:rsidRPr="00853E8D" w:rsidDel="00853E8D">
                  <w:rPr>
                    <w:color w:val="000000" w:themeColor="text1"/>
                    <w:rPrChange w:id="243" w:author="Devante McFarlane" w:date="2022-05-21T15:06:00Z">
                      <w:rPr/>
                    </w:rPrChange>
                  </w:rPr>
                  <w:delText>Display t</w:delText>
                </w:r>
              </w:del>
            </w:ins>
            <w:ins w:id="244" w:author="Microsoft Office User" w:date="2022-05-21T15:03:00Z">
              <w:del w:id="245" w:author="Devante McFarlane" w:date="2022-05-21T15:06:00Z">
                <w:r w:rsidRPr="00853E8D" w:rsidDel="00853E8D">
                  <w:rPr>
                    <w:color w:val="000000" w:themeColor="text1"/>
                    <w:rPrChange w:id="246" w:author="Devante McFarlane" w:date="2022-05-21T15:06:00Z">
                      <w:rPr/>
                    </w:rPrChange>
                  </w:rPr>
                  <w:delText>op</w:delText>
                </w:r>
              </w:del>
            </w:ins>
            <w:ins w:id="247" w:author="Microsoft Office User" w:date="2022-05-21T15:04:00Z">
              <w:del w:id="248" w:author="Devante McFarlane" w:date="2022-05-21T15:06:00Z">
                <w:r w:rsidRPr="00853E8D" w:rsidDel="00853E8D">
                  <w:rPr>
                    <w:color w:val="000000" w:themeColor="text1"/>
                    <w:rPrChange w:id="249" w:author="Devante McFarlane" w:date="2022-05-21T15:06:00Z">
                      <w:rPr/>
                    </w:rPrChange>
                  </w:rPr>
                  <w:delText xml:space="preserve"> results of most</w:delText>
                </w:r>
              </w:del>
            </w:ins>
            <w:ins w:id="250" w:author="Microsoft Office User" w:date="2022-05-21T15:03:00Z">
              <w:del w:id="251" w:author="Devante McFarlane" w:date="2022-05-21T15:06:00Z">
                <w:r w:rsidRPr="00853E8D" w:rsidDel="00853E8D">
                  <w:rPr>
                    <w:color w:val="000000" w:themeColor="text1"/>
                    <w:rPrChange w:id="252" w:author="Devante McFarlane" w:date="2022-05-21T15:06:00Z">
                      <w:rPr/>
                    </w:rPrChange>
                  </w:rPr>
                  <w:delText xml:space="preserve"> affordable housin</w:delText>
                </w:r>
              </w:del>
            </w:ins>
            <w:ins w:id="253" w:author="Devante McFarlane" w:date="2022-05-21T15:06:00Z">
              <w:r>
                <w:rPr>
                  <w:color w:val="000000" w:themeColor="text1"/>
                </w:rPr>
                <w:t xml:space="preserve">Display top </w:t>
              </w:r>
            </w:ins>
            <w:ins w:id="254" w:author="Devante McFarlane" w:date="2022-05-21T15:53:00Z">
              <w:r w:rsidR="001567AC">
                <w:rPr>
                  <w:color w:val="000000" w:themeColor="text1"/>
                </w:rPr>
                <w:t>(</w:t>
              </w:r>
            </w:ins>
            <w:ins w:id="255" w:author="Devante McFarlane" w:date="2022-05-21T15:52:00Z">
              <w:r w:rsidR="001567AC">
                <w:rPr>
                  <w:color w:val="000000" w:themeColor="text1"/>
                </w:rPr>
                <w:t>5</w:t>
              </w:r>
            </w:ins>
            <w:ins w:id="256" w:author="Devante McFarlane" w:date="2022-05-21T15:53:00Z">
              <w:r w:rsidR="001567AC">
                <w:rPr>
                  <w:color w:val="000000" w:themeColor="text1"/>
                </w:rPr>
                <w:t>)</w:t>
              </w:r>
            </w:ins>
            <w:ins w:id="257" w:author="Devante McFarlane" w:date="2022-05-21T15:06:00Z">
              <w:r>
                <w:rPr>
                  <w:color w:val="000000" w:themeColor="text1"/>
                </w:rPr>
                <w:t xml:space="preserve"> most affordable </w:t>
              </w:r>
            </w:ins>
            <w:ins w:id="258" w:author="Devante McFarlane" w:date="2022-05-21T15:07:00Z">
              <w:r>
                <w:rPr>
                  <w:color w:val="000000" w:themeColor="text1"/>
                </w:rPr>
                <w:t>housing results</w:t>
              </w:r>
            </w:ins>
            <w:ins w:id="259" w:author="Microsoft Office User" w:date="2022-05-21T15:03:00Z">
              <w:del w:id="260" w:author="Devante McFarlane" w:date="2022-05-21T15:05:00Z">
                <w:r w:rsidRPr="00853E8D" w:rsidDel="00853E8D">
                  <w:rPr>
                    <w:color w:val="000000" w:themeColor="text1"/>
                    <w:rPrChange w:id="261" w:author="Devante McFarlane" w:date="2022-05-21T15:06:00Z">
                      <w:rPr/>
                    </w:rPrChange>
                  </w:rPr>
                  <w:delText>g</w:delText>
                </w:r>
              </w:del>
            </w:ins>
          </w:p>
        </w:tc>
        <w:tc>
          <w:tcPr>
            <w:tcW w:w="985" w:type="dxa"/>
          </w:tcPr>
          <w:p w14:paraId="77167A79" w14:textId="0B655CA0" w:rsidR="006B2A53" w:rsidRDefault="00853E8D" w:rsidP="00853E8D">
            <w:ins w:id="262" w:author="Devante McFarlane" w:date="2022-05-21T15:07:00Z">
              <w:r>
                <w:t>Dev</w:t>
              </w:r>
            </w:ins>
          </w:p>
        </w:tc>
      </w:tr>
      <w:tr w:rsidR="006B2A53" w14:paraId="73B283A5" w14:textId="77777777" w:rsidTr="00853E8D">
        <w:tc>
          <w:tcPr>
            <w:tcW w:w="1435" w:type="dxa"/>
          </w:tcPr>
          <w:p w14:paraId="307159E3" w14:textId="7557C25E" w:rsidR="006B2A53" w:rsidRDefault="006B2A53" w:rsidP="00853E8D">
            <w:r>
              <w:t>D1.2</w:t>
            </w:r>
          </w:p>
        </w:tc>
        <w:tc>
          <w:tcPr>
            <w:tcW w:w="6930" w:type="dxa"/>
          </w:tcPr>
          <w:p w14:paraId="07921629" w14:textId="135A1FF1" w:rsidR="006B2A53" w:rsidRDefault="00853E8D" w:rsidP="00853E8D">
            <w:ins w:id="263" w:author="Devante McFarlane" w:date="2022-05-21T15:08:00Z">
              <w:r>
                <w:t>Quickly find affordable housing</w:t>
              </w:r>
            </w:ins>
            <w:ins w:id="264" w:author="Devante McFarlane" w:date="2022-05-21T15:09:00Z">
              <w:r>
                <w:t xml:space="preserve"> with predefined searches</w:t>
              </w:r>
            </w:ins>
          </w:p>
        </w:tc>
        <w:tc>
          <w:tcPr>
            <w:tcW w:w="985" w:type="dxa"/>
          </w:tcPr>
          <w:p w14:paraId="0A68DB52" w14:textId="7E40E33C" w:rsidR="006B2A53" w:rsidRDefault="00853E8D" w:rsidP="00853E8D">
            <w:ins w:id="265" w:author="Devante McFarlane" w:date="2022-05-21T15:09:00Z">
              <w:r>
                <w:t>Dev</w:t>
              </w:r>
            </w:ins>
          </w:p>
        </w:tc>
      </w:tr>
      <w:tr w:rsidR="006B2A53" w14:paraId="6A0DD8D1" w14:textId="77777777" w:rsidTr="00853E8D">
        <w:tc>
          <w:tcPr>
            <w:tcW w:w="1435" w:type="dxa"/>
          </w:tcPr>
          <w:p w14:paraId="22714D40" w14:textId="26ABF020" w:rsidR="006B2A53" w:rsidRDefault="00853E8D" w:rsidP="00853E8D">
            <w:ins w:id="266" w:author="Devante McFarlane" w:date="2022-05-21T15:09:00Z">
              <w:r>
                <w:t>D1.3</w:t>
              </w:r>
            </w:ins>
          </w:p>
        </w:tc>
        <w:tc>
          <w:tcPr>
            <w:tcW w:w="6930" w:type="dxa"/>
          </w:tcPr>
          <w:p w14:paraId="6FAD50E9" w14:textId="19366C8D" w:rsidR="006B2A53" w:rsidRDefault="001F166E" w:rsidP="00853E8D">
            <w:ins w:id="267" w:author="Devante McFarlane" w:date="2022-05-21T15:57:00Z">
              <w:r>
                <w:t>Calculate</w:t>
              </w:r>
            </w:ins>
            <w:ins w:id="268" w:author="Devante McFarlane" w:date="2022-05-21T15:09:00Z">
              <w:r w:rsidR="00853E8D">
                <w:t xml:space="preserve"> average utility pricing in Orlando</w:t>
              </w:r>
            </w:ins>
          </w:p>
        </w:tc>
        <w:tc>
          <w:tcPr>
            <w:tcW w:w="985" w:type="dxa"/>
          </w:tcPr>
          <w:p w14:paraId="6705F17B" w14:textId="1254575B" w:rsidR="006B2A53" w:rsidRDefault="00853E8D" w:rsidP="00853E8D">
            <w:ins w:id="269" w:author="Devante McFarlane" w:date="2022-05-21T15:09:00Z">
              <w:r>
                <w:t>Dev</w:t>
              </w:r>
            </w:ins>
          </w:p>
        </w:tc>
      </w:tr>
      <w:tr w:rsidR="00853E8D" w14:paraId="00A6BDD3" w14:textId="77777777" w:rsidTr="00853E8D">
        <w:trPr>
          <w:ins w:id="270" w:author="Devante McFarlane" w:date="2022-05-21T15:11:00Z"/>
        </w:trPr>
        <w:tc>
          <w:tcPr>
            <w:tcW w:w="1435" w:type="dxa"/>
          </w:tcPr>
          <w:p w14:paraId="45AB2A86" w14:textId="465BEB7C" w:rsidR="00853E8D" w:rsidRDefault="00853E8D" w:rsidP="00853E8D">
            <w:pPr>
              <w:rPr>
                <w:ins w:id="271" w:author="Devante McFarlane" w:date="2022-05-21T15:11:00Z"/>
              </w:rPr>
            </w:pPr>
            <w:ins w:id="272" w:author="Devante McFarlane" w:date="2022-05-21T15:11:00Z">
              <w:r>
                <w:t>D1.4</w:t>
              </w:r>
            </w:ins>
          </w:p>
        </w:tc>
        <w:tc>
          <w:tcPr>
            <w:tcW w:w="6930" w:type="dxa"/>
          </w:tcPr>
          <w:p w14:paraId="528B3D2E" w14:textId="014053DA" w:rsidR="00853E8D" w:rsidRDefault="001F166E" w:rsidP="00853E8D">
            <w:pPr>
              <w:rPr>
                <w:ins w:id="273" w:author="Devante McFarlane" w:date="2022-05-21T15:11:00Z"/>
              </w:rPr>
            </w:pPr>
            <w:ins w:id="274" w:author="Devante McFarlane" w:date="2022-05-21T15:57:00Z">
              <w:r>
                <w:t xml:space="preserve">Calculate </w:t>
              </w:r>
            </w:ins>
            <w:ins w:id="275" w:author="Devante McFarlane" w:date="2022-05-21T15:11:00Z">
              <w:r w:rsidR="00853E8D">
                <w:t xml:space="preserve">average housing pricing in Orlando by </w:t>
              </w:r>
            </w:ins>
            <w:ins w:id="276" w:author="Devante McFarlane" w:date="2022-05-21T15:12:00Z">
              <w:r w:rsidR="00853E8D">
                <w:t>type</w:t>
              </w:r>
            </w:ins>
          </w:p>
        </w:tc>
        <w:tc>
          <w:tcPr>
            <w:tcW w:w="985" w:type="dxa"/>
          </w:tcPr>
          <w:p w14:paraId="42B6FA22" w14:textId="20F48B65" w:rsidR="00853E8D" w:rsidRDefault="00853E8D" w:rsidP="00853E8D">
            <w:pPr>
              <w:rPr>
                <w:ins w:id="277" w:author="Devante McFarlane" w:date="2022-05-21T15:11:00Z"/>
              </w:rPr>
            </w:pPr>
            <w:ins w:id="278" w:author="Devante McFarlane" w:date="2022-05-21T15:11:00Z">
              <w:r>
                <w:t>Dev</w:t>
              </w:r>
            </w:ins>
          </w:p>
        </w:tc>
      </w:tr>
      <w:tr w:rsidR="006B2A53" w14:paraId="6DED8F54" w14:textId="77777777" w:rsidTr="00853E8D">
        <w:tc>
          <w:tcPr>
            <w:tcW w:w="1435" w:type="dxa"/>
          </w:tcPr>
          <w:p w14:paraId="3043C1AA" w14:textId="36092221" w:rsidR="006B2A53" w:rsidRDefault="00853E8D" w:rsidP="00853E8D">
            <w:ins w:id="279" w:author="Devante McFarlane" w:date="2022-05-21T15:10:00Z">
              <w:r>
                <w:t>D1.</w:t>
              </w:r>
            </w:ins>
            <w:ins w:id="280" w:author="Devante McFarlane" w:date="2022-05-21T15:11:00Z">
              <w:r>
                <w:t>5</w:t>
              </w:r>
            </w:ins>
          </w:p>
        </w:tc>
        <w:tc>
          <w:tcPr>
            <w:tcW w:w="6930" w:type="dxa"/>
          </w:tcPr>
          <w:p w14:paraId="32695446" w14:textId="6E303096" w:rsidR="006B2A53" w:rsidRDefault="00853E8D" w:rsidP="00853E8D">
            <w:ins w:id="281" w:author="Devante McFarlane" w:date="2022-05-21T15:10:00Z">
              <w:r>
                <w:t>Display histogram of previous average u</w:t>
              </w:r>
            </w:ins>
            <w:ins w:id="282" w:author="Devante McFarlane" w:date="2022-05-21T15:11:00Z">
              <w:r>
                <w:t>tility and housing prices</w:t>
              </w:r>
            </w:ins>
          </w:p>
        </w:tc>
        <w:tc>
          <w:tcPr>
            <w:tcW w:w="985" w:type="dxa"/>
          </w:tcPr>
          <w:p w14:paraId="0DD2E024" w14:textId="59B710FC" w:rsidR="006B2A53" w:rsidRDefault="00853E8D" w:rsidP="00853E8D">
            <w:ins w:id="283" w:author="Devante McFarlane" w:date="2022-05-21T15:11:00Z">
              <w:r>
                <w:t>Dev</w:t>
              </w:r>
            </w:ins>
          </w:p>
        </w:tc>
      </w:tr>
      <w:tr w:rsidR="006B2A53" w14:paraId="4F017095" w14:textId="77777777" w:rsidTr="00853E8D">
        <w:tc>
          <w:tcPr>
            <w:tcW w:w="1435" w:type="dxa"/>
          </w:tcPr>
          <w:p w14:paraId="4DA089F1" w14:textId="0B8A33C0" w:rsidR="006B2A53" w:rsidRDefault="00853E8D" w:rsidP="00853E8D">
            <w:ins w:id="284" w:author="Devante McFarlane" w:date="2022-05-21T15:12:00Z">
              <w:r>
                <w:t>D1.6</w:t>
              </w:r>
            </w:ins>
          </w:p>
        </w:tc>
        <w:tc>
          <w:tcPr>
            <w:tcW w:w="6930" w:type="dxa"/>
          </w:tcPr>
          <w:p w14:paraId="22D8C948" w14:textId="18BCBF15" w:rsidR="006B2A53" w:rsidRDefault="00853E8D" w:rsidP="00853E8D">
            <w:ins w:id="285" w:author="Devante McFarlane" w:date="2022-05-21T15:12:00Z">
              <w:r>
                <w:t>Quick view of map</w:t>
              </w:r>
            </w:ins>
          </w:p>
        </w:tc>
        <w:tc>
          <w:tcPr>
            <w:tcW w:w="985" w:type="dxa"/>
          </w:tcPr>
          <w:p w14:paraId="71AE83C1" w14:textId="0E4D9DDB" w:rsidR="006B2A53" w:rsidRDefault="00853E8D" w:rsidP="00853E8D">
            <w:ins w:id="286" w:author="Devante McFarlane" w:date="2022-05-21T15:12:00Z">
              <w:r>
                <w:t>Dev</w:t>
              </w:r>
            </w:ins>
          </w:p>
        </w:tc>
      </w:tr>
      <w:tr w:rsidR="001F166E" w14:paraId="42423A16" w14:textId="77777777" w:rsidTr="00853E8D">
        <w:trPr>
          <w:ins w:id="287" w:author="Devante McFarlane" w:date="2022-05-21T15:53:00Z"/>
        </w:trPr>
        <w:tc>
          <w:tcPr>
            <w:tcW w:w="1435" w:type="dxa"/>
          </w:tcPr>
          <w:p w14:paraId="0F78451A" w14:textId="15062060" w:rsidR="001F166E" w:rsidRDefault="001F166E" w:rsidP="00853E8D">
            <w:pPr>
              <w:rPr>
                <w:ins w:id="288" w:author="Devante McFarlane" w:date="2022-05-21T15:53:00Z"/>
              </w:rPr>
            </w:pPr>
            <w:ins w:id="289" w:author="Devante McFarlane" w:date="2022-05-21T15:53:00Z">
              <w:r>
                <w:t>D1.7</w:t>
              </w:r>
            </w:ins>
          </w:p>
        </w:tc>
        <w:tc>
          <w:tcPr>
            <w:tcW w:w="6930" w:type="dxa"/>
          </w:tcPr>
          <w:p w14:paraId="3755DA83" w14:textId="77777777" w:rsidR="001F166E" w:rsidRDefault="001F166E" w:rsidP="00853E8D">
            <w:pPr>
              <w:rPr>
                <w:ins w:id="290" w:author="Devante McFarlane" w:date="2022-05-21T15:54:00Z"/>
              </w:rPr>
            </w:pPr>
            <w:ins w:id="291" w:author="Devante McFarlane" w:date="2022-05-21T15:53:00Z">
              <w:r>
                <w:t>Housing affordabili</w:t>
              </w:r>
            </w:ins>
            <w:ins w:id="292" w:author="Devante McFarlane" w:date="2022-05-21T15:54:00Z">
              <w:r>
                <w:t xml:space="preserve">ty </w:t>
              </w:r>
            </w:ins>
            <w:ins w:id="293" w:author="Devante McFarlane" w:date="2022-05-21T15:53:00Z">
              <w:r>
                <w:t>rating</w:t>
              </w:r>
            </w:ins>
            <w:ins w:id="294" w:author="Devante McFarlane" w:date="2022-05-21T15:54:00Z">
              <w:r>
                <w:t xml:space="preserve"> based on all other Orlando housing</w:t>
              </w:r>
            </w:ins>
            <w:ins w:id="295" w:author="Devante McFarlane" w:date="2022-05-21T15:53:00Z">
              <w:r>
                <w:t xml:space="preserve"> </w:t>
              </w:r>
            </w:ins>
          </w:p>
          <w:p w14:paraId="13FFBDDB" w14:textId="775CC2C0" w:rsidR="001F166E" w:rsidRDefault="001F166E" w:rsidP="00853E8D">
            <w:pPr>
              <w:rPr>
                <w:ins w:id="296" w:author="Devante McFarlane" w:date="2022-05-21T15:53:00Z"/>
              </w:rPr>
            </w:pPr>
            <w:ins w:id="297" w:author="Devante McFarlane" w:date="2022-05-21T15:54:00Z">
              <w:r>
                <w:t xml:space="preserve">(E.G. 4 out of 5 </w:t>
              </w:r>
            </w:ins>
            <w:ins w:id="298" w:author="Devante McFarlane" w:date="2022-05-21T15:56:00Z">
              <w:r>
                <w:t xml:space="preserve">with related </w:t>
              </w:r>
            </w:ins>
            <w:ins w:id="299" w:author="Devante McFarlane" w:date="2022-05-21T15:55:00Z">
              <w:r>
                <w:t xml:space="preserve">icon </w:t>
              </w:r>
            </w:ins>
            <w:ins w:id="300" w:author="Devante McFarlane" w:date="2022-05-21T15:56:00Z">
              <w:r>
                <w:t xml:space="preserve">that </w:t>
              </w:r>
            </w:ins>
            <w:ins w:id="301" w:author="Devante McFarlane" w:date="2022-05-21T15:55:00Z">
              <w:r>
                <w:t xml:space="preserve">may be tree, windmill, sun symbol, etc.) </w:t>
              </w:r>
            </w:ins>
          </w:p>
        </w:tc>
        <w:tc>
          <w:tcPr>
            <w:tcW w:w="985" w:type="dxa"/>
          </w:tcPr>
          <w:p w14:paraId="55233201" w14:textId="2D2BAFE4" w:rsidR="001F166E" w:rsidRDefault="001F166E" w:rsidP="00853E8D">
            <w:pPr>
              <w:rPr>
                <w:ins w:id="302" w:author="Devante McFarlane" w:date="2022-05-21T15:53:00Z"/>
              </w:rPr>
            </w:pPr>
            <w:ins w:id="303" w:author="Devante McFarlane" w:date="2022-05-21T15:54:00Z">
              <w:r>
                <w:t>Dev</w:t>
              </w:r>
            </w:ins>
          </w:p>
        </w:tc>
      </w:tr>
      <w:tr w:rsidR="006B2A53" w14:paraId="714018C7" w14:textId="77777777" w:rsidTr="00853E8D">
        <w:tc>
          <w:tcPr>
            <w:tcW w:w="1435" w:type="dxa"/>
          </w:tcPr>
          <w:p w14:paraId="0548EC82" w14:textId="77777777" w:rsidR="006B2A53" w:rsidRDefault="006B2A53" w:rsidP="00853E8D"/>
        </w:tc>
        <w:tc>
          <w:tcPr>
            <w:tcW w:w="6930" w:type="dxa"/>
          </w:tcPr>
          <w:p w14:paraId="59A5EBAD" w14:textId="77777777" w:rsidR="006B2A53" w:rsidRDefault="006B2A53" w:rsidP="00853E8D"/>
        </w:tc>
        <w:tc>
          <w:tcPr>
            <w:tcW w:w="985" w:type="dxa"/>
          </w:tcPr>
          <w:p w14:paraId="4D4F2B61" w14:textId="77777777" w:rsidR="006B2A53" w:rsidRDefault="006B2A53" w:rsidP="00853E8D"/>
        </w:tc>
      </w:tr>
    </w:tbl>
    <w:p w14:paraId="796279DA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  <w:tblPrChange w:id="304" w:author="Gary Johnston" w:date="2022-05-21T12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05"/>
        <w:gridCol w:w="6660"/>
        <w:gridCol w:w="985"/>
        <w:tblGridChange w:id="305">
          <w:tblGrid>
            <w:gridCol w:w="1435"/>
            <w:gridCol w:w="6930"/>
            <w:gridCol w:w="985"/>
          </w:tblGrid>
        </w:tblGridChange>
      </w:tblGrid>
      <w:tr w:rsidR="00D76C4C" w:rsidRPr="000408EA" w14:paraId="32CFF5CA" w14:textId="77777777" w:rsidTr="00A07389">
        <w:tc>
          <w:tcPr>
            <w:tcW w:w="1705" w:type="dxa"/>
            <w:shd w:val="clear" w:color="auto" w:fill="AEAAAA" w:themeFill="background2" w:themeFillShade="BF"/>
            <w:tcPrChange w:id="306" w:author="Gary Johnston" w:date="2022-05-21T12:18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51E9881F" w14:textId="77777777" w:rsidR="00D76C4C" w:rsidRPr="000408EA" w:rsidRDefault="00D76C4C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660" w:type="dxa"/>
            <w:shd w:val="clear" w:color="auto" w:fill="AEAAAA" w:themeFill="background2" w:themeFillShade="BF"/>
            <w:tcPrChange w:id="307" w:author="Gary Johnston" w:date="2022-05-21T12:18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0717E4B5" w14:textId="46D578FF" w:rsidR="00D76C4C" w:rsidRPr="000408EA" w:rsidRDefault="00391742">
            <w:pPr>
              <w:jc w:val="center"/>
              <w:rPr>
                <w:b/>
                <w:bCs/>
                <w:color w:val="FFFFFF" w:themeColor="background1"/>
              </w:rPr>
              <w:pPrChange w:id="308" w:author="Gary Johnston" w:date="2022-05-21T12:16:00Z">
                <w:pPr/>
              </w:pPrChange>
            </w:pPr>
            <w:r>
              <w:rPr>
                <w:b/>
                <w:bCs/>
                <w:color w:val="FFFFFF" w:themeColor="background1"/>
              </w:rPr>
              <w:t xml:space="preserve">Housing Filters Developer </w:t>
            </w:r>
            <w:r w:rsidR="00D76C4C">
              <w:rPr>
                <w:b/>
                <w:bCs/>
                <w:color w:val="FFFFFF" w:themeColor="background1"/>
              </w:rPr>
              <w:t>Requirement</w:t>
            </w:r>
            <w:r w:rsidR="004104D0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309" w:author="Gary Johnston" w:date="2022-05-21T12:18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3AADA642" w14:textId="77777777" w:rsidR="00D76C4C" w:rsidRPr="000408EA" w:rsidRDefault="00D76C4C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2EDA94B7" w14:textId="77777777" w:rsidTr="00A07389">
        <w:tc>
          <w:tcPr>
            <w:tcW w:w="1705" w:type="dxa"/>
            <w:tcPrChange w:id="310" w:author="Gary Johnston" w:date="2022-05-21T12:18:00Z">
              <w:tcPr>
                <w:tcW w:w="1435" w:type="dxa"/>
              </w:tcPr>
            </w:tcPrChange>
          </w:tcPr>
          <w:p w14:paraId="6F15089E" w14:textId="4019053D" w:rsidR="00D76C4C" w:rsidRDefault="00D76C4C" w:rsidP="00853E8D">
            <w:r>
              <w:t>D2.0</w:t>
            </w:r>
          </w:p>
        </w:tc>
        <w:tc>
          <w:tcPr>
            <w:tcW w:w="6660" w:type="dxa"/>
            <w:tcPrChange w:id="311" w:author="Gary Johnston" w:date="2022-05-21T12:18:00Z">
              <w:tcPr>
                <w:tcW w:w="6930" w:type="dxa"/>
              </w:tcPr>
            </w:tcPrChange>
          </w:tcPr>
          <w:p w14:paraId="14F8851F" w14:textId="77777777" w:rsidR="00D76C4C" w:rsidRDefault="00D76C4C" w:rsidP="00853E8D">
            <w:r>
              <w:t>Housing Filters</w:t>
            </w:r>
          </w:p>
        </w:tc>
        <w:tc>
          <w:tcPr>
            <w:tcW w:w="985" w:type="dxa"/>
            <w:tcPrChange w:id="312" w:author="Gary Johnston" w:date="2022-05-21T12:18:00Z">
              <w:tcPr>
                <w:tcW w:w="985" w:type="dxa"/>
              </w:tcPr>
            </w:tcPrChange>
          </w:tcPr>
          <w:p w14:paraId="1D17A325" w14:textId="7610795A" w:rsidR="00D76C4C" w:rsidRDefault="00D76C4C" w:rsidP="00853E8D">
            <w:r>
              <w:t>Dev</w:t>
            </w:r>
          </w:p>
        </w:tc>
      </w:tr>
      <w:tr w:rsidR="00E030A1" w14:paraId="4D05EAFF" w14:textId="77777777" w:rsidTr="00A07389">
        <w:tc>
          <w:tcPr>
            <w:tcW w:w="1705" w:type="dxa"/>
            <w:tcPrChange w:id="313" w:author="Gary Johnston" w:date="2022-05-21T12:18:00Z">
              <w:tcPr>
                <w:tcW w:w="1435" w:type="dxa"/>
              </w:tcPr>
            </w:tcPrChange>
          </w:tcPr>
          <w:p w14:paraId="7ADD35ED" w14:textId="6BD80583" w:rsidR="00E030A1" w:rsidRDefault="00E030A1" w:rsidP="00853E8D">
            <w:r>
              <w:t>D2.1</w:t>
            </w:r>
          </w:p>
        </w:tc>
        <w:tc>
          <w:tcPr>
            <w:tcW w:w="6660" w:type="dxa"/>
            <w:tcPrChange w:id="314" w:author="Gary Johnston" w:date="2022-05-21T12:18:00Z">
              <w:tcPr>
                <w:tcW w:w="6930" w:type="dxa"/>
              </w:tcPr>
            </w:tcPrChange>
          </w:tcPr>
          <w:p w14:paraId="136AC6BA" w14:textId="169BEEF2" w:rsidR="00E030A1" w:rsidRDefault="00E030A1" w:rsidP="00853E8D">
            <w:r>
              <w:t>“Filters” Button opens the Filters form</w:t>
            </w:r>
          </w:p>
        </w:tc>
        <w:tc>
          <w:tcPr>
            <w:tcW w:w="985" w:type="dxa"/>
            <w:tcPrChange w:id="315" w:author="Gary Johnston" w:date="2022-05-21T12:18:00Z">
              <w:tcPr>
                <w:tcW w:w="985" w:type="dxa"/>
              </w:tcPr>
            </w:tcPrChange>
          </w:tcPr>
          <w:p w14:paraId="02568A57" w14:textId="0B0BABDD" w:rsidR="00E030A1" w:rsidRDefault="00E030A1" w:rsidP="00853E8D">
            <w:r>
              <w:t>Dev</w:t>
            </w:r>
          </w:p>
        </w:tc>
      </w:tr>
      <w:tr w:rsidR="00D76C4C" w14:paraId="2539E536" w14:textId="77777777" w:rsidTr="00A07389">
        <w:tc>
          <w:tcPr>
            <w:tcW w:w="1705" w:type="dxa"/>
            <w:tcPrChange w:id="316" w:author="Gary Johnston" w:date="2022-05-21T12:18:00Z">
              <w:tcPr>
                <w:tcW w:w="1435" w:type="dxa"/>
              </w:tcPr>
            </w:tcPrChange>
          </w:tcPr>
          <w:p w14:paraId="1287F4E5" w14:textId="34C35466" w:rsidR="00D76C4C" w:rsidRDefault="00D76C4C" w:rsidP="00853E8D">
            <w:r>
              <w:t>D2.1</w:t>
            </w:r>
            <w:r w:rsidR="00E030A1">
              <w:t>.1</w:t>
            </w:r>
          </w:p>
        </w:tc>
        <w:tc>
          <w:tcPr>
            <w:tcW w:w="6660" w:type="dxa"/>
            <w:tcPrChange w:id="317" w:author="Gary Johnston" w:date="2022-05-21T12:18:00Z">
              <w:tcPr>
                <w:tcW w:w="6930" w:type="dxa"/>
              </w:tcPr>
            </w:tcPrChange>
          </w:tcPr>
          <w:p w14:paraId="36BFE33F" w14:textId="6A1CE85C" w:rsidR="00A07389" w:rsidRDefault="000F45EB" w:rsidP="00853E8D">
            <w:pPr>
              <w:rPr>
                <w:ins w:id="318" w:author="Gary Johnston" w:date="2022-05-21T12:18:00Z"/>
                <w:color w:val="000000" w:themeColor="text1"/>
              </w:rPr>
            </w:pPr>
            <w:r w:rsidRPr="005476A8">
              <w:rPr>
                <w:color w:val="000000" w:themeColor="text1"/>
                <w:rPrChange w:id="319" w:author="Gary Johnston" w:date="2022-05-19T13:01:00Z">
                  <w:rPr/>
                </w:rPrChange>
              </w:rPr>
              <w:t>Keep running total of filter</w:t>
            </w:r>
            <w:r w:rsidR="006E48F5">
              <w:rPr>
                <w:color w:val="000000" w:themeColor="text1"/>
              </w:rPr>
              <w:t>s selected</w:t>
            </w:r>
            <w:r w:rsidR="000B48FD">
              <w:rPr>
                <w:color w:val="000000" w:themeColor="text1"/>
              </w:rPr>
              <w:t xml:space="preserve"> displayed</w:t>
            </w:r>
            <w:r w:rsidRPr="005476A8">
              <w:rPr>
                <w:color w:val="000000" w:themeColor="text1"/>
                <w:rPrChange w:id="320" w:author="Gary Johnston" w:date="2022-05-19T13:01:00Z">
                  <w:rPr/>
                </w:rPrChange>
              </w:rPr>
              <w:t xml:space="preserve"> in</w:t>
            </w:r>
            <w:r w:rsidR="000B48FD">
              <w:rPr>
                <w:color w:val="000000" w:themeColor="text1"/>
              </w:rPr>
              <w:t>side</w:t>
            </w:r>
            <w:r w:rsidRPr="005476A8">
              <w:rPr>
                <w:color w:val="000000" w:themeColor="text1"/>
                <w:rPrChange w:id="321" w:author="Gary Johnston" w:date="2022-05-19T13:01:00Z">
                  <w:rPr/>
                </w:rPrChange>
              </w:rPr>
              <w:t xml:space="preserve"> “Filters” </w:t>
            </w:r>
            <w:r w:rsidR="005B2A3F" w:rsidRPr="005476A8">
              <w:rPr>
                <w:color w:val="000000" w:themeColor="text1"/>
                <w:rPrChange w:id="322" w:author="Gary Johnston" w:date="2022-05-19T13:01:00Z">
                  <w:rPr/>
                </w:rPrChange>
              </w:rPr>
              <w:t>selector.</w:t>
            </w:r>
            <w:r w:rsidR="00276F86">
              <w:rPr>
                <w:color w:val="000000" w:themeColor="text1"/>
              </w:rPr>
              <w:t xml:space="preserve"> </w:t>
            </w:r>
          </w:p>
          <w:p w14:paraId="04CAA274" w14:textId="32926F2D" w:rsidR="00D76C4C" w:rsidRPr="005476A8" w:rsidRDefault="00276F86" w:rsidP="00853E8D">
            <w:r>
              <w:rPr>
                <w:color w:val="000000" w:themeColor="text1"/>
              </w:rPr>
              <w:t>(On landing page)</w:t>
            </w:r>
          </w:p>
        </w:tc>
        <w:tc>
          <w:tcPr>
            <w:tcW w:w="985" w:type="dxa"/>
            <w:tcPrChange w:id="323" w:author="Gary Johnston" w:date="2022-05-21T12:18:00Z">
              <w:tcPr>
                <w:tcW w:w="985" w:type="dxa"/>
              </w:tcPr>
            </w:tcPrChange>
          </w:tcPr>
          <w:p w14:paraId="6CC6E486" w14:textId="19127B61" w:rsidR="00D76C4C" w:rsidRDefault="0070018F" w:rsidP="00853E8D">
            <w:r>
              <w:t>Dev</w:t>
            </w:r>
          </w:p>
        </w:tc>
      </w:tr>
      <w:tr w:rsidR="00AB5EC8" w14:paraId="1868BCCF" w14:textId="77777777" w:rsidTr="00A07389">
        <w:tc>
          <w:tcPr>
            <w:tcW w:w="1705" w:type="dxa"/>
            <w:tcPrChange w:id="324" w:author="Gary Johnston" w:date="2022-05-21T12:18:00Z">
              <w:tcPr>
                <w:tcW w:w="1435" w:type="dxa"/>
              </w:tcPr>
            </w:tcPrChange>
          </w:tcPr>
          <w:p w14:paraId="352A470A" w14:textId="17A0758C" w:rsidR="00AB5EC8" w:rsidRDefault="00AB5EC8" w:rsidP="00853E8D">
            <w:r>
              <w:t>D2.1.</w:t>
            </w:r>
            <w:r w:rsidR="00E030A1">
              <w:t>2</w:t>
            </w:r>
          </w:p>
        </w:tc>
        <w:tc>
          <w:tcPr>
            <w:tcW w:w="6660" w:type="dxa"/>
            <w:tcPrChange w:id="325" w:author="Gary Johnston" w:date="2022-05-21T12:18:00Z">
              <w:tcPr>
                <w:tcW w:w="6930" w:type="dxa"/>
              </w:tcPr>
            </w:tcPrChange>
          </w:tcPr>
          <w:p w14:paraId="31F40E98" w14:textId="5A44B5AA" w:rsidR="00AB5EC8" w:rsidRPr="00AB5EC8" w:rsidRDefault="001C449D" w:rsidP="00853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</w:t>
            </w:r>
            <w:r w:rsidR="00AB5EC8">
              <w:rPr>
                <w:color w:val="000000" w:themeColor="text1"/>
              </w:rPr>
              <w:t>icon or Button “X”</w:t>
            </w:r>
            <w:r w:rsidR="006E48F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will</w:t>
            </w:r>
            <w:r w:rsidR="006E48F5">
              <w:rPr>
                <w:color w:val="000000" w:themeColor="text1"/>
              </w:rPr>
              <w:t xml:space="preserve"> close the form.</w:t>
            </w:r>
          </w:p>
        </w:tc>
        <w:tc>
          <w:tcPr>
            <w:tcW w:w="985" w:type="dxa"/>
            <w:tcPrChange w:id="326" w:author="Gary Johnston" w:date="2022-05-21T12:18:00Z">
              <w:tcPr>
                <w:tcW w:w="985" w:type="dxa"/>
              </w:tcPr>
            </w:tcPrChange>
          </w:tcPr>
          <w:p w14:paraId="7AE0AD64" w14:textId="4AF9DCF2" w:rsidR="00AB5EC8" w:rsidRDefault="00AB5EC8" w:rsidP="00853E8D">
            <w:r>
              <w:t>Dev</w:t>
            </w:r>
          </w:p>
        </w:tc>
      </w:tr>
      <w:tr w:rsidR="00D76C4C" w14:paraId="505DC488" w14:textId="77777777" w:rsidTr="00A07389">
        <w:tc>
          <w:tcPr>
            <w:tcW w:w="1705" w:type="dxa"/>
            <w:tcPrChange w:id="327" w:author="Gary Johnston" w:date="2022-05-21T12:18:00Z">
              <w:tcPr>
                <w:tcW w:w="1435" w:type="dxa"/>
              </w:tcPr>
            </w:tcPrChange>
          </w:tcPr>
          <w:p w14:paraId="391B1E43" w14:textId="489F7CD9" w:rsidR="00D76C4C" w:rsidRDefault="00D76C4C" w:rsidP="00853E8D">
            <w:r>
              <w:t>D2.2</w:t>
            </w:r>
          </w:p>
        </w:tc>
        <w:tc>
          <w:tcPr>
            <w:tcW w:w="6660" w:type="dxa"/>
            <w:tcPrChange w:id="328" w:author="Gary Johnston" w:date="2022-05-21T12:18:00Z">
              <w:tcPr>
                <w:tcW w:w="6930" w:type="dxa"/>
              </w:tcPr>
            </w:tcPrChange>
          </w:tcPr>
          <w:p w14:paraId="6064BB6B" w14:textId="5B79E51D" w:rsidR="00C97F40" w:rsidRDefault="009F334A" w:rsidP="00853E8D">
            <w:r>
              <w:t>S</w:t>
            </w:r>
            <w:r w:rsidR="000F45EB">
              <w:t xml:space="preserve">elector type for </w:t>
            </w:r>
            <w:r>
              <w:t xml:space="preserve">Pet Policy U2.2.1 – U2.2.4  </w:t>
            </w:r>
            <w:r w:rsidR="006F0DDA">
              <w:t xml:space="preserve">, </w:t>
            </w:r>
            <w:r>
              <w:t>medium buttons</w:t>
            </w:r>
          </w:p>
        </w:tc>
        <w:tc>
          <w:tcPr>
            <w:tcW w:w="985" w:type="dxa"/>
            <w:tcPrChange w:id="329" w:author="Gary Johnston" w:date="2022-05-21T12:18:00Z">
              <w:tcPr>
                <w:tcW w:w="985" w:type="dxa"/>
              </w:tcPr>
            </w:tcPrChange>
          </w:tcPr>
          <w:p w14:paraId="1376D1DD" w14:textId="1B9F72D1" w:rsidR="00D76C4C" w:rsidRDefault="0070018F" w:rsidP="00853E8D">
            <w:r>
              <w:t>Dev</w:t>
            </w:r>
          </w:p>
        </w:tc>
      </w:tr>
      <w:tr w:rsidR="00C97F40" w14:paraId="74DE4862" w14:textId="77777777" w:rsidTr="00A07389">
        <w:tc>
          <w:tcPr>
            <w:tcW w:w="1705" w:type="dxa"/>
            <w:tcPrChange w:id="330" w:author="Gary Johnston" w:date="2022-05-21T12:18:00Z">
              <w:tcPr>
                <w:tcW w:w="1435" w:type="dxa"/>
              </w:tcPr>
            </w:tcPrChange>
          </w:tcPr>
          <w:p w14:paraId="3849668E" w14:textId="630EC7D0" w:rsidR="00C97F40" w:rsidRDefault="005B2A3F" w:rsidP="00C97F40">
            <w:r>
              <w:t>D2.</w:t>
            </w:r>
            <w:r w:rsidR="009F334A">
              <w:t>3</w:t>
            </w:r>
          </w:p>
        </w:tc>
        <w:tc>
          <w:tcPr>
            <w:tcW w:w="6660" w:type="dxa"/>
            <w:tcPrChange w:id="331" w:author="Gary Johnston" w:date="2022-05-21T12:18:00Z">
              <w:tcPr>
                <w:tcW w:w="6930" w:type="dxa"/>
              </w:tcPr>
            </w:tcPrChange>
          </w:tcPr>
          <w:p w14:paraId="72F0248F" w14:textId="44CC672B" w:rsidR="00C97F40" w:rsidRDefault="009F334A" w:rsidP="00C97F40">
            <w:r>
              <w:t xml:space="preserve">Selector type for Unit Amenities U2.3.1 – U2.3.8 </w:t>
            </w:r>
            <w:r w:rsidR="006F0DDA">
              <w:t>,</w:t>
            </w:r>
            <w:r>
              <w:t xml:space="preserve"> checkbox</w:t>
            </w:r>
          </w:p>
        </w:tc>
        <w:tc>
          <w:tcPr>
            <w:tcW w:w="985" w:type="dxa"/>
            <w:tcPrChange w:id="332" w:author="Gary Johnston" w:date="2022-05-21T12:18:00Z">
              <w:tcPr>
                <w:tcW w:w="985" w:type="dxa"/>
              </w:tcPr>
            </w:tcPrChange>
          </w:tcPr>
          <w:p w14:paraId="01B76D07" w14:textId="27D32985" w:rsidR="00C97F40" w:rsidRDefault="0074706A" w:rsidP="00C97F40">
            <w:r>
              <w:t>Dev</w:t>
            </w:r>
          </w:p>
        </w:tc>
      </w:tr>
      <w:tr w:rsidR="00C97F40" w14:paraId="0808A131" w14:textId="77777777" w:rsidTr="00A07389">
        <w:tc>
          <w:tcPr>
            <w:tcW w:w="1705" w:type="dxa"/>
            <w:tcPrChange w:id="333" w:author="Gary Johnston" w:date="2022-05-21T12:18:00Z">
              <w:tcPr>
                <w:tcW w:w="1435" w:type="dxa"/>
              </w:tcPr>
            </w:tcPrChange>
          </w:tcPr>
          <w:p w14:paraId="0E8BC334" w14:textId="047DE907" w:rsidR="00C97F40" w:rsidRDefault="005B2A3F" w:rsidP="00C97F40">
            <w:r>
              <w:t>D2.</w:t>
            </w:r>
            <w:r w:rsidR="00437C44">
              <w:t>4</w:t>
            </w:r>
          </w:p>
        </w:tc>
        <w:tc>
          <w:tcPr>
            <w:tcW w:w="6660" w:type="dxa"/>
            <w:tcPrChange w:id="334" w:author="Gary Johnston" w:date="2022-05-21T12:18:00Z">
              <w:tcPr>
                <w:tcW w:w="6930" w:type="dxa"/>
              </w:tcPr>
            </w:tcPrChange>
          </w:tcPr>
          <w:p w14:paraId="22CC6627" w14:textId="6235E31E" w:rsidR="00C97F40" w:rsidRDefault="00437C44" w:rsidP="00C97F40">
            <w:r>
              <w:t>Selector type for Community Amenities U2.4.1 – 2.4.5</w:t>
            </w:r>
            <w:r w:rsidR="006F0DDA">
              <w:t xml:space="preserve"> ,</w:t>
            </w:r>
            <w:r>
              <w:t xml:space="preserve">  checkbox</w:t>
            </w:r>
          </w:p>
        </w:tc>
        <w:tc>
          <w:tcPr>
            <w:tcW w:w="985" w:type="dxa"/>
            <w:tcPrChange w:id="335" w:author="Gary Johnston" w:date="2022-05-21T12:18:00Z">
              <w:tcPr>
                <w:tcW w:w="985" w:type="dxa"/>
              </w:tcPr>
            </w:tcPrChange>
          </w:tcPr>
          <w:p w14:paraId="1677ABDB" w14:textId="317EF499" w:rsidR="00C97F40" w:rsidRDefault="0074706A" w:rsidP="00C97F40">
            <w:r>
              <w:t>Dev</w:t>
            </w:r>
          </w:p>
        </w:tc>
      </w:tr>
      <w:tr w:rsidR="00C97F40" w14:paraId="0B21E107" w14:textId="77777777" w:rsidTr="00A07389">
        <w:tc>
          <w:tcPr>
            <w:tcW w:w="1705" w:type="dxa"/>
            <w:tcPrChange w:id="336" w:author="Gary Johnston" w:date="2022-05-21T12:18:00Z">
              <w:tcPr>
                <w:tcW w:w="1435" w:type="dxa"/>
              </w:tcPr>
            </w:tcPrChange>
          </w:tcPr>
          <w:p w14:paraId="4E1C83DB" w14:textId="143885FA" w:rsidR="00C97F40" w:rsidRDefault="005B2A3F" w:rsidP="00C97F40">
            <w:r>
              <w:t>D2.</w:t>
            </w:r>
            <w:r w:rsidR="00437C44">
              <w:t>5</w:t>
            </w:r>
          </w:p>
        </w:tc>
        <w:tc>
          <w:tcPr>
            <w:tcW w:w="6660" w:type="dxa"/>
            <w:tcPrChange w:id="337" w:author="Gary Johnston" w:date="2022-05-21T12:18:00Z">
              <w:tcPr>
                <w:tcW w:w="6930" w:type="dxa"/>
              </w:tcPr>
            </w:tcPrChange>
          </w:tcPr>
          <w:p w14:paraId="36FB4519" w14:textId="52A6ED8A" w:rsidR="00C97F40" w:rsidRDefault="00437C44" w:rsidP="00C97F40">
            <w:r>
              <w:t xml:space="preserve">Selector type for Price Range U2.5.1 – U2.5.4 </w:t>
            </w:r>
            <w:r w:rsidR="006F0DDA">
              <w:t>,</w:t>
            </w:r>
            <w:r>
              <w:t xml:space="preserve">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338" w:author="Gary Johnston" w:date="2022-05-21T12:18:00Z">
              <w:tcPr>
                <w:tcW w:w="985" w:type="dxa"/>
              </w:tcPr>
            </w:tcPrChange>
          </w:tcPr>
          <w:p w14:paraId="60969012" w14:textId="7CFFC6C9" w:rsidR="00C97F40" w:rsidRDefault="0074706A" w:rsidP="00C97F40">
            <w:r>
              <w:t>Dev</w:t>
            </w:r>
          </w:p>
        </w:tc>
      </w:tr>
      <w:tr w:rsidR="006F0DDA" w14:paraId="7C50EAF1" w14:textId="77777777" w:rsidTr="00A07389">
        <w:tc>
          <w:tcPr>
            <w:tcW w:w="1705" w:type="dxa"/>
            <w:tcPrChange w:id="339" w:author="Gary Johnston" w:date="2022-05-21T12:18:00Z">
              <w:tcPr>
                <w:tcW w:w="1435" w:type="dxa"/>
              </w:tcPr>
            </w:tcPrChange>
          </w:tcPr>
          <w:p w14:paraId="635C743F" w14:textId="4A2D9362" w:rsidR="006F0DDA" w:rsidRDefault="006F0DDA" w:rsidP="00C97F40">
            <w:r>
              <w:t>D2.6</w:t>
            </w:r>
          </w:p>
        </w:tc>
        <w:tc>
          <w:tcPr>
            <w:tcW w:w="6660" w:type="dxa"/>
            <w:tcPrChange w:id="340" w:author="Gary Johnston" w:date="2022-05-21T12:18:00Z">
              <w:tcPr>
                <w:tcW w:w="6930" w:type="dxa"/>
              </w:tcPr>
            </w:tcPrChange>
          </w:tcPr>
          <w:p w14:paraId="6CE47C83" w14:textId="33E40A4C" w:rsidR="006F0DDA" w:rsidRDefault="006F0DDA" w:rsidP="00C97F40">
            <w:r>
              <w:t xml:space="preserve">Selector type for Property U2.6.1 ,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341" w:author="Gary Johnston" w:date="2022-05-21T12:18:00Z">
              <w:tcPr>
                <w:tcW w:w="985" w:type="dxa"/>
              </w:tcPr>
            </w:tcPrChange>
          </w:tcPr>
          <w:p w14:paraId="14898F73" w14:textId="57CF7184" w:rsidR="006F0DDA" w:rsidRDefault="006F0DDA" w:rsidP="00C97F40">
            <w:r>
              <w:t>Dev</w:t>
            </w:r>
          </w:p>
        </w:tc>
      </w:tr>
      <w:tr w:rsidR="006F0DDA" w14:paraId="213B7720" w14:textId="77777777" w:rsidTr="00A07389">
        <w:tc>
          <w:tcPr>
            <w:tcW w:w="1705" w:type="dxa"/>
            <w:tcPrChange w:id="342" w:author="Gary Johnston" w:date="2022-05-21T12:18:00Z">
              <w:tcPr>
                <w:tcW w:w="1435" w:type="dxa"/>
              </w:tcPr>
            </w:tcPrChange>
          </w:tcPr>
          <w:p w14:paraId="1D910B01" w14:textId="1525663E" w:rsidR="006F0DDA" w:rsidRDefault="006F0DDA" w:rsidP="00C97F40">
            <w:r>
              <w:t xml:space="preserve">D2.7 </w:t>
            </w:r>
          </w:p>
        </w:tc>
        <w:tc>
          <w:tcPr>
            <w:tcW w:w="6660" w:type="dxa"/>
            <w:tcPrChange w:id="343" w:author="Gary Johnston" w:date="2022-05-21T12:18:00Z">
              <w:tcPr>
                <w:tcW w:w="6930" w:type="dxa"/>
              </w:tcPr>
            </w:tcPrChange>
          </w:tcPr>
          <w:p w14:paraId="605FF96E" w14:textId="2F007EA0" w:rsidR="006F0DDA" w:rsidRDefault="006F0DDA" w:rsidP="00C97F40">
            <w:r>
              <w:t xml:space="preserve">Selector type for Bedrooms U2.7.1 – U2.7.4 , </w:t>
            </w:r>
            <w:proofErr w:type="spellStart"/>
            <w:r w:rsidR="00BF71D8">
              <w:t>dropbox</w:t>
            </w:r>
            <w:proofErr w:type="spellEnd"/>
          </w:p>
        </w:tc>
        <w:tc>
          <w:tcPr>
            <w:tcW w:w="985" w:type="dxa"/>
            <w:tcPrChange w:id="344" w:author="Gary Johnston" w:date="2022-05-21T12:18:00Z">
              <w:tcPr>
                <w:tcW w:w="985" w:type="dxa"/>
              </w:tcPr>
            </w:tcPrChange>
          </w:tcPr>
          <w:p w14:paraId="5CF0E985" w14:textId="0A498634" w:rsidR="006F0DDA" w:rsidRDefault="00BF71D8" w:rsidP="00C97F40">
            <w:r>
              <w:t>Dev</w:t>
            </w:r>
          </w:p>
        </w:tc>
      </w:tr>
      <w:tr w:rsidR="006F0DDA" w14:paraId="4FE736B1" w14:textId="77777777" w:rsidTr="00A07389">
        <w:tc>
          <w:tcPr>
            <w:tcW w:w="1705" w:type="dxa"/>
            <w:tcPrChange w:id="345" w:author="Gary Johnston" w:date="2022-05-21T12:18:00Z">
              <w:tcPr>
                <w:tcW w:w="1435" w:type="dxa"/>
              </w:tcPr>
            </w:tcPrChange>
          </w:tcPr>
          <w:p w14:paraId="13B37CB0" w14:textId="591A7E3A" w:rsidR="006F0DDA" w:rsidRDefault="00BF71D8" w:rsidP="00C97F40">
            <w:r>
              <w:t>D2.8</w:t>
            </w:r>
          </w:p>
        </w:tc>
        <w:tc>
          <w:tcPr>
            <w:tcW w:w="6660" w:type="dxa"/>
            <w:tcPrChange w:id="346" w:author="Gary Johnston" w:date="2022-05-21T12:18:00Z">
              <w:tcPr>
                <w:tcW w:w="6930" w:type="dxa"/>
              </w:tcPr>
            </w:tcPrChange>
          </w:tcPr>
          <w:p w14:paraId="67C3385D" w14:textId="7EFBB0DE" w:rsidR="006F0DDA" w:rsidRDefault="00BF71D8" w:rsidP="00C97F40">
            <w:r>
              <w:t xml:space="preserve">Selector type for Bathrooms U2.8.1 – U2.8.3 ,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347" w:author="Gary Johnston" w:date="2022-05-21T12:18:00Z">
              <w:tcPr>
                <w:tcW w:w="985" w:type="dxa"/>
              </w:tcPr>
            </w:tcPrChange>
          </w:tcPr>
          <w:p w14:paraId="47562C1D" w14:textId="07B4267E" w:rsidR="006F0DDA" w:rsidRDefault="00BF71D8" w:rsidP="00C97F40">
            <w:r>
              <w:t>Dev</w:t>
            </w:r>
          </w:p>
        </w:tc>
      </w:tr>
      <w:tr w:rsidR="00276F86" w14:paraId="02F4CC7A" w14:textId="77777777" w:rsidTr="00A07389">
        <w:tc>
          <w:tcPr>
            <w:tcW w:w="1705" w:type="dxa"/>
            <w:tcPrChange w:id="348" w:author="Gary Johnston" w:date="2022-05-21T12:18:00Z">
              <w:tcPr>
                <w:tcW w:w="1435" w:type="dxa"/>
              </w:tcPr>
            </w:tcPrChange>
          </w:tcPr>
          <w:p w14:paraId="466F7620" w14:textId="4CA8733A" w:rsidR="00276F86" w:rsidRDefault="00276F86" w:rsidP="00C97F40">
            <w:r>
              <w:t>D2.</w:t>
            </w:r>
            <w:r w:rsidR="00BF71D8">
              <w:t>9</w:t>
            </w:r>
          </w:p>
        </w:tc>
        <w:tc>
          <w:tcPr>
            <w:tcW w:w="6660" w:type="dxa"/>
            <w:tcPrChange w:id="349" w:author="Gary Johnston" w:date="2022-05-21T12:18:00Z">
              <w:tcPr>
                <w:tcW w:w="6930" w:type="dxa"/>
              </w:tcPr>
            </w:tcPrChange>
          </w:tcPr>
          <w:p w14:paraId="3D1393CD" w14:textId="526CE88C" w:rsidR="00276F86" w:rsidRDefault="00BF71D8" w:rsidP="00C97F40">
            <w:r>
              <w:t xml:space="preserve">Selector type for </w:t>
            </w:r>
            <w:r w:rsidR="00276F86">
              <w:t>Energy Efficiency</w:t>
            </w:r>
            <w:r>
              <w:t xml:space="preserve"> U2.9.1 – U2.9.4 , </w:t>
            </w:r>
            <w:proofErr w:type="spellStart"/>
            <w:r>
              <w:t>dropbox</w:t>
            </w:r>
            <w:proofErr w:type="spellEnd"/>
          </w:p>
        </w:tc>
        <w:tc>
          <w:tcPr>
            <w:tcW w:w="985" w:type="dxa"/>
            <w:tcPrChange w:id="350" w:author="Gary Johnston" w:date="2022-05-21T12:18:00Z">
              <w:tcPr>
                <w:tcW w:w="985" w:type="dxa"/>
              </w:tcPr>
            </w:tcPrChange>
          </w:tcPr>
          <w:p w14:paraId="3319E1B6" w14:textId="152D3963" w:rsidR="00276F86" w:rsidRDefault="00827427" w:rsidP="00C97F40">
            <w:r>
              <w:t>Dev</w:t>
            </w:r>
          </w:p>
        </w:tc>
      </w:tr>
      <w:tr w:rsidR="00C97F40" w14:paraId="463869C4" w14:textId="77777777" w:rsidTr="00A07389">
        <w:tc>
          <w:tcPr>
            <w:tcW w:w="1705" w:type="dxa"/>
            <w:tcPrChange w:id="351" w:author="Gary Johnston" w:date="2022-05-21T12:18:00Z">
              <w:tcPr>
                <w:tcW w:w="1435" w:type="dxa"/>
              </w:tcPr>
            </w:tcPrChange>
          </w:tcPr>
          <w:p w14:paraId="2DC27EE5" w14:textId="0B1A7450" w:rsidR="00C97F40" w:rsidRDefault="00C4789A" w:rsidP="00C97F40">
            <w:r>
              <w:t>D2.</w:t>
            </w:r>
            <w:r w:rsidR="00BF71D8">
              <w:t>10</w:t>
            </w:r>
          </w:p>
        </w:tc>
        <w:tc>
          <w:tcPr>
            <w:tcW w:w="6660" w:type="dxa"/>
            <w:tcPrChange w:id="352" w:author="Gary Johnston" w:date="2022-05-21T12:18:00Z">
              <w:tcPr>
                <w:tcW w:w="6930" w:type="dxa"/>
              </w:tcPr>
            </w:tcPrChange>
          </w:tcPr>
          <w:p w14:paraId="198AD742" w14:textId="49107B32" w:rsidR="00C97F40" w:rsidRDefault="00C4789A" w:rsidP="00C97F40">
            <w:r>
              <w:t>“Apply Filters</w:t>
            </w:r>
            <w:r w:rsidR="00004128">
              <w:t>” button will incorporate filters and initiate search.</w:t>
            </w:r>
          </w:p>
        </w:tc>
        <w:tc>
          <w:tcPr>
            <w:tcW w:w="985" w:type="dxa"/>
            <w:tcPrChange w:id="353" w:author="Gary Johnston" w:date="2022-05-21T12:18:00Z">
              <w:tcPr>
                <w:tcW w:w="985" w:type="dxa"/>
              </w:tcPr>
            </w:tcPrChange>
          </w:tcPr>
          <w:p w14:paraId="7E70BE10" w14:textId="6F0AB9C1" w:rsidR="00C97F40" w:rsidRDefault="00C4789A" w:rsidP="00C97F40">
            <w:r>
              <w:t>Dev</w:t>
            </w:r>
          </w:p>
        </w:tc>
      </w:tr>
      <w:tr w:rsidR="00004128" w14:paraId="7371EA95" w14:textId="77777777" w:rsidTr="00A07389">
        <w:tc>
          <w:tcPr>
            <w:tcW w:w="1705" w:type="dxa"/>
            <w:tcPrChange w:id="354" w:author="Gary Johnston" w:date="2022-05-21T12:18:00Z">
              <w:tcPr>
                <w:tcW w:w="1435" w:type="dxa"/>
              </w:tcPr>
            </w:tcPrChange>
          </w:tcPr>
          <w:p w14:paraId="2F020867" w14:textId="0486BD9C" w:rsidR="00004128" w:rsidRDefault="00004128" w:rsidP="00C97F40">
            <w:r>
              <w:t>D2.</w:t>
            </w:r>
            <w:r w:rsidR="00BF71D8">
              <w:t>11</w:t>
            </w:r>
          </w:p>
        </w:tc>
        <w:tc>
          <w:tcPr>
            <w:tcW w:w="6660" w:type="dxa"/>
            <w:tcPrChange w:id="355" w:author="Gary Johnston" w:date="2022-05-21T12:18:00Z">
              <w:tcPr>
                <w:tcW w:w="6930" w:type="dxa"/>
              </w:tcPr>
            </w:tcPrChange>
          </w:tcPr>
          <w:p w14:paraId="7C0921AB" w14:textId="75AAA0F6" w:rsidR="00004128" w:rsidRDefault="00004128" w:rsidP="00C97F40">
            <w:r>
              <w:t>“Clear Filters” button will reset the</w:t>
            </w:r>
            <w:r w:rsidR="00F86C70">
              <w:t xml:space="preserve"> Filters</w:t>
            </w:r>
            <w:r>
              <w:t xml:space="preserve"> form to an empty state.</w:t>
            </w:r>
          </w:p>
        </w:tc>
        <w:tc>
          <w:tcPr>
            <w:tcW w:w="985" w:type="dxa"/>
            <w:tcPrChange w:id="356" w:author="Gary Johnston" w:date="2022-05-21T12:18:00Z">
              <w:tcPr>
                <w:tcW w:w="985" w:type="dxa"/>
              </w:tcPr>
            </w:tcPrChange>
          </w:tcPr>
          <w:p w14:paraId="055D9D8D" w14:textId="2BC08E9F" w:rsidR="00004128" w:rsidRDefault="00276F86" w:rsidP="00C97F40">
            <w:r>
              <w:t>Dev</w:t>
            </w:r>
          </w:p>
        </w:tc>
      </w:tr>
      <w:tr w:rsidR="00F86C70" w14:paraId="27D280D8" w14:textId="77777777" w:rsidTr="00A07389">
        <w:tc>
          <w:tcPr>
            <w:tcW w:w="1705" w:type="dxa"/>
            <w:tcPrChange w:id="357" w:author="Gary Johnston" w:date="2022-05-21T12:18:00Z">
              <w:tcPr>
                <w:tcW w:w="1435" w:type="dxa"/>
              </w:tcPr>
            </w:tcPrChange>
          </w:tcPr>
          <w:p w14:paraId="45080B88" w14:textId="02FDB8E5" w:rsidR="00F86C70" w:rsidRDefault="00F86C70" w:rsidP="00C97F40">
            <w:r>
              <w:t>D2.12</w:t>
            </w:r>
          </w:p>
        </w:tc>
        <w:tc>
          <w:tcPr>
            <w:tcW w:w="6660" w:type="dxa"/>
            <w:tcPrChange w:id="358" w:author="Gary Johnston" w:date="2022-05-21T12:18:00Z">
              <w:tcPr>
                <w:tcW w:w="6930" w:type="dxa"/>
              </w:tcPr>
            </w:tcPrChange>
          </w:tcPr>
          <w:p w14:paraId="60AF4170" w14:textId="3DAE880E" w:rsidR="00F86C70" w:rsidRDefault="00F86C70" w:rsidP="00C97F40">
            <w:r>
              <w:t>If filter selection returns 0 results</w:t>
            </w:r>
          </w:p>
        </w:tc>
        <w:tc>
          <w:tcPr>
            <w:tcW w:w="985" w:type="dxa"/>
            <w:tcPrChange w:id="359" w:author="Gary Johnston" w:date="2022-05-21T12:18:00Z">
              <w:tcPr>
                <w:tcW w:w="985" w:type="dxa"/>
              </w:tcPr>
            </w:tcPrChange>
          </w:tcPr>
          <w:p w14:paraId="3E6E4825" w14:textId="7529345C" w:rsidR="00F86C70" w:rsidRDefault="00F86C70" w:rsidP="00C97F40">
            <w:r>
              <w:t>Dev</w:t>
            </w:r>
          </w:p>
        </w:tc>
      </w:tr>
      <w:tr w:rsidR="00F86C70" w14:paraId="75E361C6" w14:textId="77777777" w:rsidTr="00A07389">
        <w:tc>
          <w:tcPr>
            <w:tcW w:w="1705" w:type="dxa"/>
            <w:tcPrChange w:id="360" w:author="Gary Johnston" w:date="2022-05-21T12:18:00Z">
              <w:tcPr>
                <w:tcW w:w="1435" w:type="dxa"/>
              </w:tcPr>
            </w:tcPrChange>
          </w:tcPr>
          <w:p w14:paraId="2BC0DDAE" w14:textId="6709DD32" w:rsidR="00F86C70" w:rsidRDefault="00F86C70" w:rsidP="00C97F40">
            <w:r>
              <w:t>D2.12.1</w:t>
            </w:r>
          </w:p>
        </w:tc>
        <w:tc>
          <w:tcPr>
            <w:tcW w:w="6660" w:type="dxa"/>
            <w:tcPrChange w:id="361" w:author="Gary Johnston" w:date="2022-05-21T12:18:00Z">
              <w:tcPr>
                <w:tcW w:w="6930" w:type="dxa"/>
              </w:tcPr>
            </w:tcPrChange>
          </w:tcPr>
          <w:p w14:paraId="21052472" w14:textId="081A8395" w:rsidR="00F86C70" w:rsidRDefault="00F86C70" w:rsidP="00C97F40">
            <w:proofErr w:type="spellStart"/>
            <w:r>
              <w:t>AlertBox</w:t>
            </w:r>
            <w:proofErr w:type="spellEnd"/>
            <w:r>
              <w:t xml:space="preserve"> “No Matches Found”</w:t>
            </w:r>
          </w:p>
        </w:tc>
        <w:tc>
          <w:tcPr>
            <w:tcW w:w="985" w:type="dxa"/>
            <w:tcPrChange w:id="362" w:author="Gary Johnston" w:date="2022-05-21T12:18:00Z">
              <w:tcPr>
                <w:tcW w:w="985" w:type="dxa"/>
              </w:tcPr>
            </w:tcPrChange>
          </w:tcPr>
          <w:p w14:paraId="5D53E0C9" w14:textId="67C96B6A" w:rsidR="00F86C70" w:rsidRDefault="00F86C70" w:rsidP="00C97F40">
            <w:r>
              <w:t>Dev</w:t>
            </w:r>
          </w:p>
        </w:tc>
      </w:tr>
      <w:tr w:rsidR="00F86C70" w14:paraId="6CB65716" w14:textId="77777777" w:rsidTr="00A07389">
        <w:tc>
          <w:tcPr>
            <w:tcW w:w="1705" w:type="dxa"/>
            <w:tcPrChange w:id="363" w:author="Gary Johnston" w:date="2022-05-21T12:18:00Z">
              <w:tcPr>
                <w:tcW w:w="1435" w:type="dxa"/>
              </w:tcPr>
            </w:tcPrChange>
          </w:tcPr>
          <w:p w14:paraId="05D3F944" w14:textId="66F8B94B" w:rsidR="00F86C70" w:rsidRDefault="00F86C70" w:rsidP="00C97F40">
            <w:r>
              <w:t>D2.12.2</w:t>
            </w:r>
          </w:p>
        </w:tc>
        <w:tc>
          <w:tcPr>
            <w:tcW w:w="6660" w:type="dxa"/>
            <w:tcPrChange w:id="364" w:author="Gary Johnston" w:date="2022-05-21T12:18:00Z">
              <w:tcPr>
                <w:tcW w:w="6930" w:type="dxa"/>
              </w:tcPr>
            </w:tcPrChange>
          </w:tcPr>
          <w:p w14:paraId="300E6206" w14:textId="21D4C477" w:rsidR="00F86C70" w:rsidRDefault="00F86C70" w:rsidP="00C97F40">
            <w:r>
              <w:t>Clear Filters Form</w:t>
            </w:r>
          </w:p>
        </w:tc>
        <w:tc>
          <w:tcPr>
            <w:tcW w:w="985" w:type="dxa"/>
            <w:tcPrChange w:id="365" w:author="Gary Johnston" w:date="2022-05-21T12:18:00Z">
              <w:tcPr>
                <w:tcW w:w="985" w:type="dxa"/>
              </w:tcPr>
            </w:tcPrChange>
          </w:tcPr>
          <w:p w14:paraId="32D33C20" w14:textId="689FE8B9" w:rsidR="00F86C70" w:rsidRDefault="00F86C70" w:rsidP="00C97F40">
            <w:r>
              <w:t>Dev</w:t>
            </w:r>
          </w:p>
        </w:tc>
      </w:tr>
    </w:tbl>
    <w:p w14:paraId="7D3E6B14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4847E4E2" w14:textId="77777777" w:rsidTr="00853E8D">
        <w:tc>
          <w:tcPr>
            <w:tcW w:w="1435" w:type="dxa"/>
            <w:shd w:val="clear" w:color="auto" w:fill="AEAAAA" w:themeFill="background2" w:themeFillShade="BF"/>
          </w:tcPr>
          <w:p w14:paraId="5E9EC72A" w14:textId="77777777" w:rsidR="00D76C4C" w:rsidRPr="000408EA" w:rsidRDefault="00D76C4C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4B7B7D" w14:textId="77777777" w:rsidR="00D76C4C" w:rsidRPr="000408EA" w:rsidRDefault="00D76C4C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46CD2D19" w14:textId="77777777" w:rsidR="00D76C4C" w:rsidRPr="000408EA" w:rsidRDefault="00D76C4C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6794622A" w14:textId="77777777" w:rsidTr="00853E8D">
        <w:tc>
          <w:tcPr>
            <w:tcW w:w="1435" w:type="dxa"/>
          </w:tcPr>
          <w:p w14:paraId="092492EA" w14:textId="65FC4B24" w:rsidR="00D76C4C" w:rsidRDefault="00D76C4C" w:rsidP="00853E8D">
            <w:r>
              <w:t>D3.0</w:t>
            </w:r>
          </w:p>
        </w:tc>
        <w:tc>
          <w:tcPr>
            <w:tcW w:w="6930" w:type="dxa"/>
          </w:tcPr>
          <w:p w14:paraId="5B24C232" w14:textId="77777777" w:rsidR="00D76C4C" w:rsidRDefault="00D76C4C" w:rsidP="00853E8D">
            <w:r>
              <w:t>Housing Details</w:t>
            </w:r>
          </w:p>
        </w:tc>
        <w:tc>
          <w:tcPr>
            <w:tcW w:w="985" w:type="dxa"/>
          </w:tcPr>
          <w:p w14:paraId="2C3AD1EE" w14:textId="01B481C2" w:rsidR="00D76C4C" w:rsidRDefault="00D76C4C" w:rsidP="00853E8D">
            <w:r>
              <w:t>Dev</w:t>
            </w:r>
          </w:p>
        </w:tc>
      </w:tr>
      <w:tr w:rsidR="00D76C4C" w14:paraId="3750D906" w14:textId="77777777" w:rsidTr="00853E8D">
        <w:tc>
          <w:tcPr>
            <w:tcW w:w="1435" w:type="dxa"/>
          </w:tcPr>
          <w:p w14:paraId="4286C2C5" w14:textId="71A86FF9" w:rsidR="00D76C4C" w:rsidRDefault="00D76C4C" w:rsidP="00853E8D">
            <w:r>
              <w:t>D3.1</w:t>
            </w:r>
          </w:p>
        </w:tc>
        <w:tc>
          <w:tcPr>
            <w:tcW w:w="6930" w:type="dxa"/>
          </w:tcPr>
          <w:p w14:paraId="46EACD6B" w14:textId="77777777" w:rsidR="00D76C4C" w:rsidRDefault="00D76C4C" w:rsidP="00853E8D"/>
        </w:tc>
        <w:tc>
          <w:tcPr>
            <w:tcW w:w="985" w:type="dxa"/>
          </w:tcPr>
          <w:p w14:paraId="38D75125" w14:textId="77777777" w:rsidR="00D76C4C" w:rsidRDefault="00D76C4C" w:rsidP="00853E8D"/>
        </w:tc>
      </w:tr>
      <w:tr w:rsidR="00D76C4C" w14:paraId="4F76AAB1" w14:textId="77777777" w:rsidTr="00853E8D">
        <w:tc>
          <w:tcPr>
            <w:tcW w:w="1435" w:type="dxa"/>
          </w:tcPr>
          <w:p w14:paraId="33A29A31" w14:textId="584C4C82" w:rsidR="00D76C4C" w:rsidRDefault="00D76C4C" w:rsidP="00853E8D">
            <w:r>
              <w:t>D3.2</w:t>
            </w:r>
          </w:p>
        </w:tc>
        <w:tc>
          <w:tcPr>
            <w:tcW w:w="6930" w:type="dxa"/>
          </w:tcPr>
          <w:p w14:paraId="00020992" w14:textId="77777777" w:rsidR="00D76C4C" w:rsidRDefault="00D76C4C" w:rsidP="00853E8D"/>
        </w:tc>
        <w:tc>
          <w:tcPr>
            <w:tcW w:w="985" w:type="dxa"/>
          </w:tcPr>
          <w:p w14:paraId="6935C941" w14:textId="77777777" w:rsidR="00D76C4C" w:rsidRDefault="00D76C4C" w:rsidP="00853E8D"/>
        </w:tc>
      </w:tr>
      <w:tr w:rsidR="00D76C4C" w14:paraId="2F228306" w14:textId="77777777" w:rsidTr="00853E8D">
        <w:tc>
          <w:tcPr>
            <w:tcW w:w="1435" w:type="dxa"/>
          </w:tcPr>
          <w:p w14:paraId="167F151B" w14:textId="77777777" w:rsidR="00D76C4C" w:rsidRDefault="00D76C4C" w:rsidP="00853E8D"/>
        </w:tc>
        <w:tc>
          <w:tcPr>
            <w:tcW w:w="6930" w:type="dxa"/>
          </w:tcPr>
          <w:p w14:paraId="24596741" w14:textId="77777777" w:rsidR="00D76C4C" w:rsidRDefault="00D76C4C" w:rsidP="00853E8D"/>
        </w:tc>
        <w:tc>
          <w:tcPr>
            <w:tcW w:w="985" w:type="dxa"/>
          </w:tcPr>
          <w:p w14:paraId="14DAF62B" w14:textId="77777777" w:rsidR="00D76C4C" w:rsidRDefault="00D76C4C" w:rsidP="00853E8D"/>
        </w:tc>
      </w:tr>
      <w:tr w:rsidR="00D76C4C" w14:paraId="3F3F8DBD" w14:textId="77777777" w:rsidTr="00853E8D">
        <w:tc>
          <w:tcPr>
            <w:tcW w:w="1435" w:type="dxa"/>
          </w:tcPr>
          <w:p w14:paraId="5A0947E2" w14:textId="77777777" w:rsidR="00D76C4C" w:rsidRDefault="00D76C4C" w:rsidP="00853E8D"/>
        </w:tc>
        <w:tc>
          <w:tcPr>
            <w:tcW w:w="6930" w:type="dxa"/>
          </w:tcPr>
          <w:p w14:paraId="3117869D" w14:textId="77777777" w:rsidR="00D76C4C" w:rsidRDefault="00D76C4C" w:rsidP="00853E8D"/>
        </w:tc>
        <w:tc>
          <w:tcPr>
            <w:tcW w:w="985" w:type="dxa"/>
          </w:tcPr>
          <w:p w14:paraId="6E9402E2" w14:textId="77777777" w:rsidR="00D76C4C" w:rsidRDefault="00D76C4C" w:rsidP="00853E8D"/>
        </w:tc>
      </w:tr>
      <w:tr w:rsidR="00D76C4C" w14:paraId="3A4909C1" w14:textId="77777777" w:rsidTr="00853E8D">
        <w:tc>
          <w:tcPr>
            <w:tcW w:w="1435" w:type="dxa"/>
          </w:tcPr>
          <w:p w14:paraId="042D6C66" w14:textId="77777777" w:rsidR="00D76C4C" w:rsidRDefault="00D76C4C" w:rsidP="00853E8D"/>
        </w:tc>
        <w:tc>
          <w:tcPr>
            <w:tcW w:w="6930" w:type="dxa"/>
          </w:tcPr>
          <w:p w14:paraId="5DA42546" w14:textId="77777777" w:rsidR="00D76C4C" w:rsidRDefault="00D76C4C" w:rsidP="00853E8D"/>
        </w:tc>
        <w:tc>
          <w:tcPr>
            <w:tcW w:w="985" w:type="dxa"/>
          </w:tcPr>
          <w:p w14:paraId="7D36CC50" w14:textId="77777777" w:rsidR="00D76C4C" w:rsidRDefault="00D76C4C" w:rsidP="00853E8D"/>
        </w:tc>
      </w:tr>
      <w:tr w:rsidR="00D76C4C" w14:paraId="6D9E25D4" w14:textId="77777777" w:rsidTr="00853E8D">
        <w:tc>
          <w:tcPr>
            <w:tcW w:w="1435" w:type="dxa"/>
          </w:tcPr>
          <w:p w14:paraId="1F081226" w14:textId="77777777" w:rsidR="00D76C4C" w:rsidRDefault="00D76C4C" w:rsidP="00853E8D"/>
        </w:tc>
        <w:tc>
          <w:tcPr>
            <w:tcW w:w="6930" w:type="dxa"/>
          </w:tcPr>
          <w:p w14:paraId="13ACF7E6" w14:textId="77777777" w:rsidR="00D76C4C" w:rsidRDefault="00D76C4C" w:rsidP="00853E8D"/>
        </w:tc>
        <w:tc>
          <w:tcPr>
            <w:tcW w:w="985" w:type="dxa"/>
          </w:tcPr>
          <w:p w14:paraId="6DAEFFF4" w14:textId="77777777" w:rsidR="00D76C4C" w:rsidRDefault="00D76C4C" w:rsidP="00853E8D"/>
        </w:tc>
      </w:tr>
      <w:tr w:rsidR="00D76C4C" w14:paraId="6ACA9B94" w14:textId="77777777" w:rsidTr="00853E8D">
        <w:tc>
          <w:tcPr>
            <w:tcW w:w="1435" w:type="dxa"/>
          </w:tcPr>
          <w:p w14:paraId="052EF19F" w14:textId="77777777" w:rsidR="00D76C4C" w:rsidRDefault="00D76C4C" w:rsidP="00853E8D"/>
        </w:tc>
        <w:tc>
          <w:tcPr>
            <w:tcW w:w="6930" w:type="dxa"/>
          </w:tcPr>
          <w:p w14:paraId="74F81728" w14:textId="77777777" w:rsidR="00D76C4C" w:rsidRDefault="00D76C4C" w:rsidP="00853E8D"/>
        </w:tc>
        <w:tc>
          <w:tcPr>
            <w:tcW w:w="985" w:type="dxa"/>
          </w:tcPr>
          <w:p w14:paraId="6C9D54C9" w14:textId="77777777" w:rsidR="00D76C4C" w:rsidRDefault="00D76C4C" w:rsidP="00853E8D"/>
        </w:tc>
      </w:tr>
    </w:tbl>
    <w:p w14:paraId="08A818E4" w14:textId="6A4433BA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CA00E7" w:rsidRPr="000408EA" w14:paraId="385EC76D" w14:textId="77777777" w:rsidTr="00853E8D">
        <w:tc>
          <w:tcPr>
            <w:tcW w:w="1435" w:type="dxa"/>
            <w:shd w:val="clear" w:color="auto" w:fill="AEAAAA" w:themeFill="background2" w:themeFillShade="BF"/>
          </w:tcPr>
          <w:p w14:paraId="5EC3DD72" w14:textId="77777777" w:rsidR="00CA00E7" w:rsidRPr="000408EA" w:rsidRDefault="00CA00E7" w:rsidP="00853E8D">
            <w:pPr>
              <w:rPr>
                <w:b/>
                <w:bCs/>
                <w:color w:val="FFFFFF" w:themeColor="background1"/>
              </w:rPr>
            </w:pPr>
            <w:r>
              <w:br w:type="page"/>
            </w: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1B13576D" w14:textId="77777777" w:rsidR="00CA00E7" w:rsidRPr="000408EA" w:rsidRDefault="00CA00E7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00DB17C" w14:textId="77777777" w:rsidR="00CA00E7" w:rsidRPr="000408EA" w:rsidRDefault="00CA00E7" w:rsidP="00853E8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CA00E7" w14:paraId="75E596FF" w14:textId="77777777" w:rsidTr="00853E8D">
        <w:tc>
          <w:tcPr>
            <w:tcW w:w="1435" w:type="dxa"/>
          </w:tcPr>
          <w:p w14:paraId="27157139" w14:textId="77777777" w:rsidR="00CA00E7" w:rsidRDefault="00CA00E7" w:rsidP="00853E8D">
            <w:r>
              <w:t>D4.0</w:t>
            </w:r>
          </w:p>
        </w:tc>
        <w:tc>
          <w:tcPr>
            <w:tcW w:w="6930" w:type="dxa"/>
          </w:tcPr>
          <w:p w14:paraId="7CA55C43" w14:textId="77777777" w:rsidR="00CA00E7" w:rsidRDefault="00CA00E7" w:rsidP="00853E8D">
            <w:r>
              <w:t>Google Maps</w:t>
            </w:r>
          </w:p>
        </w:tc>
        <w:tc>
          <w:tcPr>
            <w:tcW w:w="985" w:type="dxa"/>
          </w:tcPr>
          <w:p w14:paraId="6ED17E42" w14:textId="77777777" w:rsidR="00CA00E7" w:rsidRDefault="00CA00E7" w:rsidP="00853E8D">
            <w:r>
              <w:t>Dev</w:t>
            </w:r>
          </w:p>
        </w:tc>
      </w:tr>
      <w:tr w:rsidR="00CA00E7" w14:paraId="45C81BE2" w14:textId="77777777" w:rsidTr="00853E8D">
        <w:tc>
          <w:tcPr>
            <w:tcW w:w="1435" w:type="dxa"/>
          </w:tcPr>
          <w:p w14:paraId="03DE9992" w14:textId="77777777" w:rsidR="00CA00E7" w:rsidRDefault="00CA00E7" w:rsidP="00853E8D">
            <w:r>
              <w:t>D4.1</w:t>
            </w:r>
          </w:p>
        </w:tc>
        <w:tc>
          <w:tcPr>
            <w:tcW w:w="6930" w:type="dxa"/>
          </w:tcPr>
          <w:p w14:paraId="0DB61CEE" w14:textId="77777777" w:rsidR="00CA00E7" w:rsidRDefault="00CA00E7" w:rsidP="00853E8D"/>
        </w:tc>
        <w:tc>
          <w:tcPr>
            <w:tcW w:w="985" w:type="dxa"/>
          </w:tcPr>
          <w:p w14:paraId="1E80945B" w14:textId="77777777" w:rsidR="00CA00E7" w:rsidRDefault="00CA00E7" w:rsidP="00853E8D"/>
        </w:tc>
      </w:tr>
      <w:tr w:rsidR="00CA00E7" w14:paraId="004E3C31" w14:textId="77777777" w:rsidTr="00853E8D">
        <w:tc>
          <w:tcPr>
            <w:tcW w:w="1435" w:type="dxa"/>
          </w:tcPr>
          <w:p w14:paraId="28E2891E" w14:textId="77777777" w:rsidR="00CA00E7" w:rsidRDefault="00CA00E7" w:rsidP="00853E8D">
            <w:r>
              <w:t>D4.2</w:t>
            </w:r>
          </w:p>
        </w:tc>
        <w:tc>
          <w:tcPr>
            <w:tcW w:w="6930" w:type="dxa"/>
          </w:tcPr>
          <w:p w14:paraId="15B2F97A" w14:textId="77777777" w:rsidR="00CA00E7" w:rsidRDefault="00CA00E7" w:rsidP="00853E8D"/>
        </w:tc>
        <w:tc>
          <w:tcPr>
            <w:tcW w:w="985" w:type="dxa"/>
          </w:tcPr>
          <w:p w14:paraId="0E196BEE" w14:textId="77777777" w:rsidR="00CA00E7" w:rsidRDefault="00CA00E7" w:rsidP="00853E8D"/>
        </w:tc>
      </w:tr>
      <w:tr w:rsidR="00CA00E7" w14:paraId="30981C1E" w14:textId="77777777" w:rsidTr="00853E8D">
        <w:tc>
          <w:tcPr>
            <w:tcW w:w="1435" w:type="dxa"/>
          </w:tcPr>
          <w:p w14:paraId="5467D627" w14:textId="41FE64BC" w:rsidR="00CA00E7" w:rsidRDefault="000807C7" w:rsidP="00853E8D">
            <w:ins w:id="366" w:author="Devante McFarlane" w:date="2022-05-21T15:15:00Z">
              <w:r>
                <w:t>D5.0</w:t>
              </w:r>
            </w:ins>
          </w:p>
        </w:tc>
        <w:tc>
          <w:tcPr>
            <w:tcW w:w="6930" w:type="dxa"/>
          </w:tcPr>
          <w:p w14:paraId="2E8F7268" w14:textId="3EBC1635" w:rsidR="00CA00E7" w:rsidRDefault="000807C7" w:rsidP="00853E8D">
            <w:ins w:id="367" w:author="Devante McFarlane" w:date="2022-05-21T15:15:00Z">
              <w:r>
                <w:t>Admin Dashboard</w:t>
              </w:r>
            </w:ins>
            <w:ins w:id="368" w:author="Devante McFarlane" w:date="2022-05-21T16:10:00Z">
              <w:r w:rsidR="00232E3A">
                <w:t>/ panel</w:t>
              </w:r>
            </w:ins>
          </w:p>
        </w:tc>
        <w:tc>
          <w:tcPr>
            <w:tcW w:w="985" w:type="dxa"/>
          </w:tcPr>
          <w:p w14:paraId="5024D8A5" w14:textId="6101B1F5" w:rsidR="00CA00E7" w:rsidRDefault="00C70CEA" w:rsidP="00853E8D">
            <w:ins w:id="369" w:author="Devante McFarlane" w:date="2022-05-21T15:26:00Z">
              <w:r>
                <w:t>Dev</w:t>
              </w:r>
            </w:ins>
          </w:p>
        </w:tc>
      </w:tr>
      <w:tr w:rsidR="00CA00E7" w14:paraId="3B2ACB6C" w14:textId="77777777" w:rsidTr="00853E8D">
        <w:tc>
          <w:tcPr>
            <w:tcW w:w="1435" w:type="dxa"/>
          </w:tcPr>
          <w:p w14:paraId="567B6D22" w14:textId="281FC3B1" w:rsidR="00CA00E7" w:rsidRDefault="000807C7" w:rsidP="00853E8D">
            <w:ins w:id="370" w:author="Devante McFarlane" w:date="2022-05-21T15:15:00Z">
              <w:r>
                <w:t>D5.1</w:t>
              </w:r>
            </w:ins>
          </w:p>
        </w:tc>
        <w:tc>
          <w:tcPr>
            <w:tcW w:w="6930" w:type="dxa"/>
          </w:tcPr>
          <w:p w14:paraId="5816A112" w14:textId="7B74354C" w:rsidR="00CA00E7" w:rsidRDefault="000807C7" w:rsidP="00853E8D">
            <w:ins w:id="371" w:author="Devante McFarlane" w:date="2022-05-21T15:15:00Z">
              <w:r>
                <w:t>Pull new data from external AP</w:t>
              </w:r>
            </w:ins>
            <w:ins w:id="372" w:author="Devante McFarlane" w:date="2022-05-21T15:16:00Z">
              <w:r>
                <w:t>Is</w:t>
              </w:r>
            </w:ins>
          </w:p>
        </w:tc>
        <w:tc>
          <w:tcPr>
            <w:tcW w:w="985" w:type="dxa"/>
          </w:tcPr>
          <w:p w14:paraId="772E02B5" w14:textId="2C9EE953" w:rsidR="000807C7" w:rsidRDefault="000807C7" w:rsidP="00853E8D">
            <w:ins w:id="373" w:author="Devante McFarlane" w:date="2022-05-21T15:16:00Z">
              <w:r>
                <w:t>Dev</w:t>
              </w:r>
            </w:ins>
          </w:p>
        </w:tc>
      </w:tr>
      <w:tr w:rsidR="00CA00E7" w14:paraId="5A8AED55" w14:textId="77777777" w:rsidTr="00853E8D">
        <w:tc>
          <w:tcPr>
            <w:tcW w:w="1435" w:type="dxa"/>
          </w:tcPr>
          <w:p w14:paraId="73CAB6D6" w14:textId="58A65CF9" w:rsidR="00CA00E7" w:rsidRDefault="000807C7" w:rsidP="00853E8D">
            <w:ins w:id="374" w:author="Devante McFarlane" w:date="2022-05-21T15:16:00Z">
              <w:r>
                <w:t>D5.2</w:t>
              </w:r>
            </w:ins>
          </w:p>
        </w:tc>
        <w:tc>
          <w:tcPr>
            <w:tcW w:w="6930" w:type="dxa"/>
          </w:tcPr>
          <w:p w14:paraId="42D53052" w14:textId="1CA75060" w:rsidR="00CA00E7" w:rsidRDefault="000807C7" w:rsidP="00853E8D">
            <w:ins w:id="375" w:author="Devante McFarlane" w:date="2022-05-21T15:16:00Z">
              <w:r>
                <w:t>Update/ Modify data</w:t>
              </w:r>
            </w:ins>
          </w:p>
        </w:tc>
        <w:tc>
          <w:tcPr>
            <w:tcW w:w="985" w:type="dxa"/>
          </w:tcPr>
          <w:p w14:paraId="07AB87F1" w14:textId="679FF19B" w:rsidR="00CA00E7" w:rsidRDefault="000807C7" w:rsidP="00853E8D">
            <w:ins w:id="376" w:author="Devante McFarlane" w:date="2022-05-21T15:16:00Z">
              <w:r>
                <w:t>Dev</w:t>
              </w:r>
            </w:ins>
          </w:p>
        </w:tc>
      </w:tr>
      <w:tr w:rsidR="00C70CEA" w14:paraId="7E2AB207" w14:textId="77777777" w:rsidTr="00853E8D">
        <w:trPr>
          <w:ins w:id="377" w:author="Devante McFarlane" w:date="2022-05-21T15:27:00Z"/>
        </w:trPr>
        <w:tc>
          <w:tcPr>
            <w:tcW w:w="1435" w:type="dxa"/>
          </w:tcPr>
          <w:p w14:paraId="1355B06B" w14:textId="77777777" w:rsidR="00C70CEA" w:rsidRDefault="00C70CEA" w:rsidP="00853E8D">
            <w:pPr>
              <w:rPr>
                <w:ins w:id="378" w:author="Devante McFarlane" w:date="2022-05-21T15:27:00Z"/>
              </w:rPr>
            </w:pPr>
          </w:p>
        </w:tc>
        <w:tc>
          <w:tcPr>
            <w:tcW w:w="6930" w:type="dxa"/>
          </w:tcPr>
          <w:p w14:paraId="595DA54D" w14:textId="77777777" w:rsidR="00C70CEA" w:rsidRDefault="00C70CEA" w:rsidP="00853E8D">
            <w:pPr>
              <w:rPr>
                <w:ins w:id="379" w:author="Devante McFarlane" w:date="2022-05-21T15:27:00Z"/>
              </w:rPr>
            </w:pPr>
          </w:p>
        </w:tc>
        <w:tc>
          <w:tcPr>
            <w:tcW w:w="985" w:type="dxa"/>
          </w:tcPr>
          <w:p w14:paraId="789B7028" w14:textId="77777777" w:rsidR="00C70CEA" w:rsidRDefault="00C70CEA" w:rsidP="00853E8D">
            <w:pPr>
              <w:rPr>
                <w:ins w:id="380" w:author="Devante McFarlane" w:date="2022-05-21T15:27:00Z"/>
              </w:rPr>
            </w:pPr>
          </w:p>
        </w:tc>
      </w:tr>
      <w:tr w:rsidR="00CA00E7" w14:paraId="11BB17A7" w14:textId="77777777" w:rsidTr="00853E8D">
        <w:tc>
          <w:tcPr>
            <w:tcW w:w="1435" w:type="dxa"/>
          </w:tcPr>
          <w:p w14:paraId="1EBFCC58" w14:textId="7D1AE03C" w:rsidR="00CA00E7" w:rsidRDefault="000807C7" w:rsidP="00853E8D">
            <w:ins w:id="381" w:author="Devante McFarlane" w:date="2022-05-21T15:21:00Z">
              <w:r>
                <w:t>D6.0</w:t>
              </w:r>
            </w:ins>
          </w:p>
        </w:tc>
        <w:tc>
          <w:tcPr>
            <w:tcW w:w="6930" w:type="dxa"/>
          </w:tcPr>
          <w:p w14:paraId="3F0F061D" w14:textId="42A840E0" w:rsidR="00CA00E7" w:rsidRDefault="000807C7" w:rsidP="00853E8D">
            <w:ins w:id="382" w:author="Devante McFarlane" w:date="2022-05-21T15:21:00Z">
              <w:r>
                <w:t xml:space="preserve">User authentication for </w:t>
              </w:r>
            </w:ins>
            <w:ins w:id="383" w:author="Devante McFarlane" w:date="2022-05-21T15:23:00Z">
              <w:r w:rsidR="00C70CEA">
                <w:t>a</w:t>
              </w:r>
            </w:ins>
            <w:ins w:id="384" w:author="Devante McFarlane" w:date="2022-05-21T15:21:00Z">
              <w:r>
                <w:t>dmin</w:t>
              </w:r>
            </w:ins>
            <w:ins w:id="385" w:author="Devante McFarlane" w:date="2022-05-21T15:23:00Z">
              <w:r w:rsidR="00C70CEA">
                <w:t xml:space="preserve"> </w:t>
              </w:r>
            </w:ins>
            <w:ins w:id="386" w:author="Devante McFarlane" w:date="2022-05-21T16:10:00Z">
              <w:r w:rsidR="00232E3A">
                <w:t>dashboard/ panel</w:t>
              </w:r>
            </w:ins>
          </w:p>
        </w:tc>
        <w:tc>
          <w:tcPr>
            <w:tcW w:w="985" w:type="dxa"/>
          </w:tcPr>
          <w:p w14:paraId="3E6A5E94" w14:textId="0DD1C2A5" w:rsidR="00CA00E7" w:rsidRDefault="000807C7" w:rsidP="00853E8D">
            <w:ins w:id="387" w:author="Devante McFarlane" w:date="2022-05-21T15:21:00Z">
              <w:r>
                <w:t>Dev</w:t>
              </w:r>
            </w:ins>
          </w:p>
        </w:tc>
      </w:tr>
      <w:tr w:rsidR="00C70CEA" w14:paraId="71CFAC65" w14:textId="77777777" w:rsidTr="00853E8D">
        <w:trPr>
          <w:ins w:id="388" w:author="Devante McFarlane" w:date="2022-05-21T15:27:00Z"/>
        </w:trPr>
        <w:tc>
          <w:tcPr>
            <w:tcW w:w="1435" w:type="dxa"/>
          </w:tcPr>
          <w:p w14:paraId="38325883" w14:textId="77777777" w:rsidR="00C70CEA" w:rsidRDefault="00C70CEA" w:rsidP="00853E8D">
            <w:pPr>
              <w:rPr>
                <w:ins w:id="389" w:author="Devante McFarlane" w:date="2022-05-21T15:27:00Z"/>
              </w:rPr>
            </w:pPr>
          </w:p>
        </w:tc>
        <w:tc>
          <w:tcPr>
            <w:tcW w:w="6930" w:type="dxa"/>
          </w:tcPr>
          <w:p w14:paraId="7E7A7094" w14:textId="77777777" w:rsidR="00C70CEA" w:rsidRDefault="00C70CEA" w:rsidP="00853E8D">
            <w:pPr>
              <w:rPr>
                <w:ins w:id="390" w:author="Devante McFarlane" w:date="2022-05-21T15:27:00Z"/>
              </w:rPr>
            </w:pPr>
          </w:p>
        </w:tc>
        <w:tc>
          <w:tcPr>
            <w:tcW w:w="985" w:type="dxa"/>
          </w:tcPr>
          <w:p w14:paraId="3A3DD98C" w14:textId="77777777" w:rsidR="00C70CEA" w:rsidRDefault="00C70CEA" w:rsidP="00853E8D">
            <w:pPr>
              <w:rPr>
                <w:ins w:id="391" w:author="Devante McFarlane" w:date="2022-05-21T15:27:00Z"/>
              </w:rPr>
            </w:pPr>
          </w:p>
        </w:tc>
      </w:tr>
      <w:tr w:rsidR="00C70CEA" w14:paraId="3B39CECE" w14:textId="77777777" w:rsidTr="00853E8D">
        <w:trPr>
          <w:ins w:id="392" w:author="Devante McFarlane" w:date="2022-05-21T15:23:00Z"/>
        </w:trPr>
        <w:tc>
          <w:tcPr>
            <w:tcW w:w="1435" w:type="dxa"/>
          </w:tcPr>
          <w:p w14:paraId="0808B3EE" w14:textId="27CB7ED6" w:rsidR="00C70CEA" w:rsidRDefault="00C70CEA" w:rsidP="00853E8D">
            <w:pPr>
              <w:rPr>
                <w:ins w:id="393" w:author="Devante McFarlane" w:date="2022-05-21T15:23:00Z"/>
              </w:rPr>
            </w:pPr>
            <w:ins w:id="394" w:author="Devante McFarlane" w:date="2022-05-21T15:24:00Z">
              <w:r>
                <w:t>D7.0</w:t>
              </w:r>
            </w:ins>
          </w:p>
        </w:tc>
        <w:tc>
          <w:tcPr>
            <w:tcW w:w="6930" w:type="dxa"/>
          </w:tcPr>
          <w:p w14:paraId="50EB58F3" w14:textId="595FDA84" w:rsidR="00C70CEA" w:rsidRDefault="00C70CEA" w:rsidP="00853E8D">
            <w:pPr>
              <w:rPr>
                <w:ins w:id="395" w:author="Devante McFarlane" w:date="2022-05-21T15:23:00Z"/>
              </w:rPr>
            </w:pPr>
            <w:ins w:id="396" w:author="Devante McFarlane" w:date="2022-05-21T15:24:00Z">
              <w:r>
                <w:t>Framework for front end UI</w:t>
              </w:r>
            </w:ins>
          </w:p>
        </w:tc>
        <w:tc>
          <w:tcPr>
            <w:tcW w:w="985" w:type="dxa"/>
          </w:tcPr>
          <w:p w14:paraId="6FC0318D" w14:textId="1864EDE2" w:rsidR="00C70CEA" w:rsidRDefault="00C70CEA" w:rsidP="00853E8D">
            <w:pPr>
              <w:rPr>
                <w:ins w:id="397" w:author="Devante McFarlane" w:date="2022-05-21T15:23:00Z"/>
              </w:rPr>
            </w:pPr>
            <w:ins w:id="398" w:author="Devante McFarlane" w:date="2022-05-21T15:24:00Z">
              <w:r>
                <w:t>Dev</w:t>
              </w:r>
            </w:ins>
          </w:p>
        </w:tc>
      </w:tr>
      <w:tr w:rsidR="00C70CEA" w14:paraId="68D82D22" w14:textId="77777777" w:rsidTr="00853E8D">
        <w:trPr>
          <w:ins w:id="399" w:author="Devante McFarlane" w:date="2022-05-21T15:27:00Z"/>
        </w:trPr>
        <w:tc>
          <w:tcPr>
            <w:tcW w:w="1435" w:type="dxa"/>
          </w:tcPr>
          <w:p w14:paraId="3B2FFBE6" w14:textId="77777777" w:rsidR="00C70CEA" w:rsidRDefault="00C70CEA" w:rsidP="00853E8D">
            <w:pPr>
              <w:rPr>
                <w:ins w:id="400" w:author="Devante McFarlane" w:date="2022-05-21T15:27:00Z"/>
              </w:rPr>
            </w:pPr>
          </w:p>
        </w:tc>
        <w:tc>
          <w:tcPr>
            <w:tcW w:w="6930" w:type="dxa"/>
          </w:tcPr>
          <w:p w14:paraId="3ADF8CC2" w14:textId="77777777" w:rsidR="00C70CEA" w:rsidRDefault="00C70CEA" w:rsidP="00853E8D">
            <w:pPr>
              <w:rPr>
                <w:ins w:id="401" w:author="Devante McFarlane" w:date="2022-05-21T15:27:00Z"/>
              </w:rPr>
            </w:pPr>
          </w:p>
        </w:tc>
        <w:tc>
          <w:tcPr>
            <w:tcW w:w="985" w:type="dxa"/>
          </w:tcPr>
          <w:p w14:paraId="2D27BF07" w14:textId="77777777" w:rsidR="00C70CEA" w:rsidRDefault="00C70CEA" w:rsidP="00853E8D">
            <w:pPr>
              <w:rPr>
                <w:ins w:id="402" w:author="Devante McFarlane" w:date="2022-05-21T15:27:00Z"/>
              </w:rPr>
            </w:pPr>
          </w:p>
        </w:tc>
      </w:tr>
      <w:tr w:rsidR="00C70CEA" w14:paraId="5765D61A" w14:textId="77777777" w:rsidTr="00853E8D">
        <w:trPr>
          <w:ins w:id="403" w:author="Devante McFarlane" w:date="2022-05-21T15:23:00Z"/>
        </w:trPr>
        <w:tc>
          <w:tcPr>
            <w:tcW w:w="1435" w:type="dxa"/>
          </w:tcPr>
          <w:p w14:paraId="7497891E" w14:textId="2F6AE997" w:rsidR="00C70CEA" w:rsidRDefault="00C70CEA" w:rsidP="00853E8D">
            <w:pPr>
              <w:rPr>
                <w:ins w:id="404" w:author="Devante McFarlane" w:date="2022-05-21T15:23:00Z"/>
              </w:rPr>
            </w:pPr>
            <w:ins w:id="405" w:author="Devante McFarlane" w:date="2022-05-21T15:24:00Z">
              <w:r>
                <w:t>D8.0</w:t>
              </w:r>
            </w:ins>
          </w:p>
        </w:tc>
        <w:tc>
          <w:tcPr>
            <w:tcW w:w="6930" w:type="dxa"/>
          </w:tcPr>
          <w:p w14:paraId="747439E8" w14:textId="57EEF124" w:rsidR="00C70CEA" w:rsidRDefault="00C70CEA" w:rsidP="00853E8D">
            <w:pPr>
              <w:rPr>
                <w:ins w:id="406" w:author="Devante McFarlane" w:date="2022-05-21T15:23:00Z"/>
              </w:rPr>
            </w:pPr>
            <w:ins w:id="407" w:author="Devante McFarlane" w:date="2022-05-21T15:25:00Z">
              <w:r>
                <w:t>Web server to host site</w:t>
              </w:r>
            </w:ins>
            <w:ins w:id="408" w:author="Devante McFarlane" w:date="2022-05-21T16:10:00Z">
              <w:r w:rsidR="00232E3A">
                <w:t xml:space="preserve"> and database</w:t>
              </w:r>
            </w:ins>
          </w:p>
        </w:tc>
        <w:tc>
          <w:tcPr>
            <w:tcW w:w="985" w:type="dxa"/>
          </w:tcPr>
          <w:p w14:paraId="29DE7CC8" w14:textId="48C21575" w:rsidR="00C70CEA" w:rsidRDefault="00C70CEA" w:rsidP="00853E8D">
            <w:pPr>
              <w:rPr>
                <w:ins w:id="409" w:author="Devante McFarlane" w:date="2022-05-21T15:23:00Z"/>
              </w:rPr>
            </w:pPr>
            <w:ins w:id="410" w:author="Devante McFarlane" w:date="2022-05-21T15:25:00Z">
              <w:r>
                <w:t>Dev</w:t>
              </w:r>
            </w:ins>
          </w:p>
        </w:tc>
      </w:tr>
      <w:tr w:rsidR="00C70CEA" w14:paraId="0B3DC870" w14:textId="77777777" w:rsidTr="00853E8D">
        <w:trPr>
          <w:ins w:id="411" w:author="Devante McFarlane" w:date="2022-05-21T15:27:00Z"/>
        </w:trPr>
        <w:tc>
          <w:tcPr>
            <w:tcW w:w="1435" w:type="dxa"/>
          </w:tcPr>
          <w:p w14:paraId="08D17B99" w14:textId="77777777" w:rsidR="00C70CEA" w:rsidRDefault="00C70CEA" w:rsidP="00853E8D">
            <w:pPr>
              <w:rPr>
                <w:ins w:id="412" w:author="Devante McFarlane" w:date="2022-05-21T15:27:00Z"/>
              </w:rPr>
            </w:pPr>
          </w:p>
        </w:tc>
        <w:tc>
          <w:tcPr>
            <w:tcW w:w="6930" w:type="dxa"/>
          </w:tcPr>
          <w:p w14:paraId="677F5500" w14:textId="77777777" w:rsidR="00C70CEA" w:rsidRDefault="00C70CEA" w:rsidP="00853E8D">
            <w:pPr>
              <w:rPr>
                <w:ins w:id="413" w:author="Devante McFarlane" w:date="2022-05-21T15:27:00Z"/>
              </w:rPr>
            </w:pPr>
          </w:p>
        </w:tc>
        <w:tc>
          <w:tcPr>
            <w:tcW w:w="985" w:type="dxa"/>
          </w:tcPr>
          <w:p w14:paraId="1AECD897" w14:textId="77777777" w:rsidR="00C70CEA" w:rsidRDefault="00C70CEA" w:rsidP="00853E8D">
            <w:pPr>
              <w:rPr>
                <w:ins w:id="414" w:author="Devante McFarlane" w:date="2022-05-21T15:27:00Z"/>
              </w:rPr>
            </w:pPr>
          </w:p>
        </w:tc>
      </w:tr>
      <w:tr w:rsidR="000807C7" w14:paraId="6B79DC0B" w14:textId="77777777" w:rsidTr="00853E8D">
        <w:trPr>
          <w:ins w:id="415" w:author="Devante McFarlane" w:date="2022-05-21T15:22:00Z"/>
        </w:trPr>
        <w:tc>
          <w:tcPr>
            <w:tcW w:w="1435" w:type="dxa"/>
          </w:tcPr>
          <w:p w14:paraId="18DB5647" w14:textId="03AF7C08" w:rsidR="000807C7" w:rsidRDefault="000807C7" w:rsidP="00853E8D">
            <w:pPr>
              <w:rPr>
                <w:ins w:id="416" w:author="Devante McFarlane" w:date="2022-05-21T15:22:00Z"/>
              </w:rPr>
            </w:pPr>
            <w:ins w:id="417" w:author="Devante McFarlane" w:date="2022-05-21T15:22:00Z">
              <w:r>
                <w:t>D7.0</w:t>
              </w:r>
            </w:ins>
          </w:p>
        </w:tc>
        <w:tc>
          <w:tcPr>
            <w:tcW w:w="6930" w:type="dxa"/>
          </w:tcPr>
          <w:p w14:paraId="3189A7C7" w14:textId="520C335A" w:rsidR="000807C7" w:rsidRDefault="00C70CEA" w:rsidP="00853E8D">
            <w:pPr>
              <w:rPr>
                <w:ins w:id="418" w:author="Devante McFarlane" w:date="2022-05-21T15:22:00Z"/>
              </w:rPr>
            </w:pPr>
            <w:ins w:id="419" w:author="Devante McFarlane" w:date="2022-05-21T15:22:00Z">
              <w:r>
                <w:t>Database</w:t>
              </w:r>
            </w:ins>
            <w:ins w:id="420" w:author="Devante McFarlane" w:date="2022-05-21T15:25:00Z">
              <w:r>
                <w:t xml:space="preserve"> for storing housing information</w:t>
              </w:r>
            </w:ins>
          </w:p>
        </w:tc>
        <w:tc>
          <w:tcPr>
            <w:tcW w:w="985" w:type="dxa"/>
          </w:tcPr>
          <w:p w14:paraId="08F649CC" w14:textId="46372BF1" w:rsidR="000807C7" w:rsidRDefault="00C70CEA" w:rsidP="00853E8D">
            <w:pPr>
              <w:rPr>
                <w:ins w:id="421" w:author="Devante McFarlane" w:date="2022-05-21T15:22:00Z"/>
              </w:rPr>
            </w:pPr>
            <w:ins w:id="422" w:author="Devante McFarlane" w:date="2022-05-21T15:22:00Z">
              <w:r>
                <w:t>Dev</w:t>
              </w:r>
            </w:ins>
          </w:p>
        </w:tc>
      </w:tr>
      <w:tr w:rsidR="00C70CEA" w14:paraId="16DF575E" w14:textId="77777777" w:rsidTr="00853E8D">
        <w:trPr>
          <w:ins w:id="423" w:author="Devante McFarlane" w:date="2022-05-21T15:26:00Z"/>
        </w:trPr>
        <w:tc>
          <w:tcPr>
            <w:tcW w:w="1435" w:type="dxa"/>
          </w:tcPr>
          <w:p w14:paraId="33FBC30A" w14:textId="77777777" w:rsidR="00C70CEA" w:rsidRDefault="00C70CEA" w:rsidP="00853E8D">
            <w:pPr>
              <w:rPr>
                <w:ins w:id="424" w:author="Devante McFarlane" w:date="2022-05-21T15:26:00Z"/>
              </w:rPr>
            </w:pPr>
          </w:p>
        </w:tc>
        <w:tc>
          <w:tcPr>
            <w:tcW w:w="6930" w:type="dxa"/>
          </w:tcPr>
          <w:p w14:paraId="5C761618" w14:textId="77777777" w:rsidR="00C70CEA" w:rsidRDefault="00C70CEA" w:rsidP="00853E8D">
            <w:pPr>
              <w:rPr>
                <w:ins w:id="425" w:author="Devante McFarlane" w:date="2022-05-21T15:26:00Z"/>
              </w:rPr>
            </w:pPr>
          </w:p>
        </w:tc>
        <w:tc>
          <w:tcPr>
            <w:tcW w:w="985" w:type="dxa"/>
          </w:tcPr>
          <w:p w14:paraId="393A9127" w14:textId="77777777" w:rsidR="00C70CEA" w:rsidRDefault="00C70CEA" w:rsidP="00853E8D">
            <w:pPr>
              <w:rPr>
                <w:ins w:id="426" w:author="Devante McFarlane" w:date="2022-05-21T15:26:00Z"/>
              </w:rPr>
            </w:pPr>
          </w:p>
        </w:tc>
      </w:tr>
    </w:tbl>
    <w:p w14:paraId="55815C6E" w14:textId="77777777" w:rsidR="00CA00E7" w:rsidRDefault="00CA00E7" w:rsidP="00D76C4C"/>
    <w:p w14:paraId="361D0D10" w14:textId="470F841D" w:rsidR="00CC49B9" w:rsidRDefault="00CC49B9" w:rsidP="00CC49B9">
      <w:r>
        <w:br w:type="page"/>
      </w:r>
    </w:p>
    <w:p w14:paraId="65F63A95" w14:textId="63DB0CCE" w:rsidR="00CC49B9" w:rsidRDefault="00CC49B9" w:rsidP="00264F7D">
      <w:pPr>
        <w:pStyle w:val="Heading1"/>
      </w:pPr>
      <w:bookmarkStart w:id="427" w:name="_Toc103777111"/>
      <w:r>
        <w:lastRenderedPageBreak/>
        <w:t>Technical Design</w:t>
      </w:r>
      <w:bookmarkEnd w:id="427"/>
    </w:p>
    <w:p w14:paraId="0E4851E3" w14:textId="077A2AA4" w:rsidR="00CC49B9" w:rsidRDefault="00CC49B9" w:rsidP="00CC49B9"/>
    <w:p w14:paraId="74C27964" w14:textId="3DA1DDB1" w:rsidR="00CC49B9" w:rsidRDefault="00CC49B9" w:rsidP="00CC49B9">
      <w:pPr>
        <w:pStyle w:val="Heading2"/>
      </w:pPr>
      <w:bookmarkStart w:id="428" w:name="_Toc103777112"/>
      <w:r>
        <w:t>Implementation</w:t>
      </w:r>
      <w:bookmarkEnd w:id="428"/>
    </w:p>
    <w:p w14:paraId="04F5CC44" w14:textId="64AA0F16" w:rsidR="00CC49B9" w:rsidRDefault="00CC49B9" w:rsidP="00CC49B9"/>
    <w:p w14:paraId="6B11BCA5" w14:textId="227EF73C" w:rsidR="00CC49B9" w:rsidRDefault="00CC49B9" w:rsidP="00CC49B9"/>
    <w:p w14:paraId="7BDF84D9" w14:textId="600B7E4C" w:rsidR="00CC49B9" w:rsidRDefault="00CC49B9" w:rsidP="00CC49B9">
      <w:pPr>
        <w:pStyle w:val="Heading2"/>
      </w:pPr>
      <w:bookmarkStart w:id="429" w:name="_Toc103777113"/>
      <w:r>
        <w:t>Testing</w:t>
      </w:r>
      <w:bookmarkEnd w:id="429"/>
    </w:p>
    <w:p w14:paraId="669911CD" w14:textId="194CC1F0" w:rsidR="00CC49B9" w:rsidRDefault="00CC49B9" w:rsidP="00CC49B9"/>
    <w:p w14:paraId="30B8CD36" w14:textId="2C826F43" w:rsidR="00CC49B9" w:rsidRDefault="00CC49B9" w:rsidP="00CC49B9">
      <w:r>
        <w:br w:type="page"/>
      </w:r>
    </w:p>
    <w:p w14:paraId="3951C333" w14:textId="552A305F" w:rsidR="00CC49B9" w:rsidRDefault="00CC49B9" w:rsidP="00057403">
      <w:pPr>
        <w:pStyle w:val="HeadingTitle"/>
      </w:pPr>
      <w:r>
        <w:lastRenderedPageBreak/>
        <w:t>Communications Plan</w:t>
      </w:r>
    </w:p>
    <w:p w14:paraId="4E8EA299" w14:textId="5100AB9C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C49B9" w14:paraId="75A98C0B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6146D6C1" w14:textId="684898E2" w:rsidR="00CC49B9" w:rsidRPr="00A160CA" w:rsidRDefault="00CC49B9" w:rsidP="00264F7D">
            <w:pPr>
              <w:pStyle w:val="Heading2"/>
              <w:outlineLvl w:val="1"/>
            </w:pPr>
            <w:bookmarkStart w:id="430" w:name="_Toc103777114"/>
            <w:r w:rsidRPr="00A160CA">
              <w:t>Communications Plan</w:t>
            </w:r>
            <w:bookmarkEnd w:id="430"/>
          </w:p>
        </w:tc>
      </w:tr>
      <w:tr w:rsidR="00CC49B9" w14:paraId="27E70502" w14:textId="77777777" w:rsidTr="00A15A0B">
        <w:tc>
          <w:tcPr>
            <w:tcW w:w="4405" w:type="dxa"/>
          </w:tcPr>
          <w:p w14:paraId="046E6B59" w14:textId="23693C17" w:rsidR="00CC49B9" w:rsidRDefault="00CC49B9" w:rsidP="00CC49B9">
            <w:r w:rsidRPr="00A15A0B">
              <w:rPr>
                <w:b/>
                <w:bCs/>
              </w:rPr>
              <w:t>Project:</w:t>
            </w:r>
            <w:r>
              <w:t xml:space="preserve"> Energy Efficient Apartment Search</w:t>
            </w:r>
          </w:p>
        </w:tc>
        <w:tc>
          <w:tcPr>
            <w:tcW w:w="4945" w:type="dxa"/>
          </w:tcPr>
          <w:p w14:paraId="1B18F7CC" w14:textId="54F52815" w:rsidR="00CC49B9" w:rsidRDefault="00CC49B9" w:rsidP="00CC49B9">
            <w:r>
              <w:t xml:space="preserve">Start Date: </w:t>
            </w:r>
            <w:r w:rsidR="00A15A0B">
              <w:t>5/9/2022</w:t>
            </w:r>
          </w:p>
        </w:tc>
      </w:tr>
      <w:tr w:rsidR="00CC49B9" w14:paraId="5C5DEA7E" w14:textId="77777777" w:rsidTr="00A15A0B">
        <w:tc>
          <w:tcPr>
            <w:tcW w:w="4405" w:type="dxa"/>
          </w:tcPr>
          <w:p w14:paraId="0F79369B" w14:textId="77777777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 xml:space="preserve">Project Managers: </w:t>
            </w:r>
          </w:p>
          <w:p w14:paraId="3966D014" w14:textId="77777777" w:rsidR="00CC49B9" w:rsidRDefault="00A15A0B" w:rsidP="00CC49B9">
            <w:r>
              <w:t>Joanna Smith</w:t>
            </w:r>
          </w:p>
          <w:p w14:paraId="2E5B7686" w14:textId="77777777" w:rsidR="00A15A0B" w:rsidRDefault="00A15A0B" w:rsidP="00CC49B9">
            <w:r>
              <w:t>Gary Johnston</w:t>
            </w:r>
          </w:p>
          <w:p w14:paraId="5EE94D1F" w14:textId="77777777" w:rsidR="00A15A0B" w:rsidRDefault="00A15A0B" w:rsidP="00CC49B9">
            <w:r>
              <w:t>Natalie Ayala</w:t>
            </w:r>
          </w:p>
          <w:p w14:paraId="7FC914F1" w14:textId="77777777" w:rsidR="00A15A0B" w:rsidRDefault="00A15A0B" w:rsidP="00CC49B9">
            <w:r w:rsidRPr="00A15A0B">
              <w:t xml:space="preserve">Octavian </w:t>
            </w:r>
            <w:proofErr w:type="spellStart"/>
            <w:r w:rsidRPr="00A15A0B">
              <w:t>Carteleanu</w:t>
            </w:r>
            <w:proofErr w:type="spellEnd"/>
          </w:p>
          <w:p w14:paraId="64B7E488" w14:textId="277820DA" w:rsidR="00A15A0B" w:rsidRDefault="00A15A0B" w:rsidP="00CC49B9">
            <w:r w:rsidRPr="00A15A0B">
              <w:t>Devante McFarlane</w:t>
            </w:r>
          </w:p>
        </w:tc>
        <w:tc>
          <w:tcPr>
            <w:tcW w:w="4945" w:type="dxa"/>
          </w:tcPr>
          <w:p w14:paraId="7DC72831" w14:textId="1AEBDBBC" w:rsidR="00CC49B9" w:rsidRDefault="00A15A0B" w:rsidP="00CC49B9">
            <w:r>
              <w:t xml:space="preserve">Estimated Completion Date:  </w:t>
            </w:r>
          </w:p>
        </w:tc>
      </w:tr>
      <w:tr w:rsidR="00A15A0B" w14:paraId="665FC5BD" w14:textId="77777777" w:rsidTr="00A15A0B">
        <w:tc>
          <w:tcPr>
            <w:tcW w:w="4405" w:type="dxa"/>
          </w:tcPr>
          <w:p w14:paraId="19D540CD" w14:textId="7C617E99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>Methods of Communications:</w:t>
            </w:r>
          </w:p>
        </w:tc>
        <w:tc>
          <w:tcPr>
            <w:tcW w:w="4945" w:type="dxa"/>
          </w:tcPr>
          <w:p w14:paraId="2523B83D" w14:textId="21358098" w:rsidR="00A15A0B" w:rsidRDefault="0020596C" w:rsidP="00CC49B9">
            <w:r>
              <w:t xml:space="preserve">Valencia email, Discord for chat discussions, </w:t>
            </w:r>
            <w:proofErr w:type="spellStart"/>
            <w:r>
              <w:t>ClickUp</w:t>
            </w:r>
            <w:proofErr w:type="spellEnd"/>
            <w:r>
              <w:t xml:space="preserve"> for Project Management</w:t>
            </w:r>
            <w:r w:rsidR="003D4A5D">
              <w:t>, Zoom</w:t>
            </w:r>
          </w:p>
        </w:tc>
      </w:tr>
      <w:tr w:rsidR="00A160CA" w:rsidRPr="00A160CA" w14:paraId="15E6EA38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D703D28" w14:textId="0D0630F8" w:rsidR="00A15A0B" w:rsidRPr="00A160CA" w:rsidRDefault="00A15A0B" w:rsidP="00264F7D">
            <w:pPr>
              <w:pStyle w:val="Heading2"/>
              <w:outlineLvl w:val="1"/>
            </w:pPr>
            <w:bookmarkStart w:id="431" w:name="_Toc103777115"/>
            <w:r w:rsidRPr="00A160CA">
              <w:t>Objectives</w:t>
            </w:r>
            <w:bookmarkEnd w:id="431"/>
          </w:p>
        </w:tc>
      </w:tr>
      <w:tr w:rsidR="00A15A0B" w14:paraId="735D3BDC" w14:textId="77777777" w:rsidTr="00A15A0B">
        <w:tc>
          <w:tcPr>
            <w:tcW w:w="4405" w:type="dxa"/>
          </w:tcPr>
          <w:p w14:paraId="56F2ABCD" w14:textId="7404FE55" w:rsidR="00A15A0B" w:rsidRDefault="0020596C" w:rsidP="00CC49B9">
            <w:r>
              <w:t>Establish report with team members</w:t>
            </w:r>
          </w:p>
        </w:tc>
        <w:tc>
          <w:tcPr>
            <w:tcW w:w="4945" w:type="dxa"/>
          </w:tcPr>
          <w:p w14:paraId="36B5B13D" w14:textId="77777777" w:rsidR="00A15A0B" w:rsidRDefault="00A15A0B" w:rsidP="00CC49B9"/>
        </w:tc>
      </w:tr>
      <w:tr w:rsidR="00A15A0B" w14:paraId="306069A5" w14:textId="77777777" w:rsidTr="00A15A0B">
        <w:tc>
          <w:tcPr>
            <w:tcW w:w="4405" w:type="dxa"/>
          </w:tcPr>
          <w:p w14:paraId="5ACE6ACB" w14:textId="679C6C1D" w:rsidR="00A15A0B" w:rsidRDefault="0020596C" w:rsidP="00CC49B9">
            <w:r>
              <w:t>Meet with professor for project requirements</w:t>
            </w:r>
          </w:p>
        </w:tc>
        <w:tc>
          <w:tcPr>
            <w:tcW w:w="4945" w:type="dxa"/>
          </w:tcPr>
          <w:p w14:paraId="3BE3E1F6" w14:textId="77777777" w:rsidR="00A15A0B" w:rsidRDefault="00A15A0B" w:rsidP="00CC49B9"/>
        </w:tc>
      </w:tr>
      <w:tr w:rsidR="00A15A0B" w14:paraId="05B41DA9" w14:textId="77777777" w:rsidTr="00A15A0B">
        <w:tc>
          <w:tcPr>
            <w:tcW w:w="4405" w:type="dxa"/>
          </w:tcPr>
          <w:p w14:paraId="510F21A7" w14:textId="14DFA5DB" w:rsidR="00A15A0B" w:rsidRDefault="0020596C" w:rsidP="00CC49B9">
            <w:r>
              <w:t>Develop Technical Requirements Document</w:t>
            </w:r>
          </w:p>
        </w:tc>
        <w:tc>
          <w:tcPr>
            <w:tcW w:w="4945" w:type="dxa"/>
          </w:tcPr>
          <w:p w14:paraId="4C8AD903" w14:textId="77777777" w:rsidR="00A15A0B" w:rsidRDefault="00A15A0B" w:rsidP="00CC49B9"/>
        </w:tc>
      </w:tr>
      <w:tr w:rsidR="00A15A0B" w14:paraId="105FF9B2" w14:textId="77777777" w:rsidTr="00A15A0B">
        <w:tc>
          <w:tcPr>
            <w:tcW w:w="4405" w:type="dxa"/>
          </w:tcPr>
          <w:p w14:paraId="69E2A081" w14:textId="060026CF" w:rsidR="00A15A0B" w:rsidRDefault="0020596C" w:rsidP="00CC49B9">
            <w:r>
              <w:t>Develop database</w:t>
            </w:r>
          </w:p>
        </w:tc>
        <w:tc>
          <w:tcPr>
            <w:tcW w:w="4945" w:type="dxa"/>
          </w:tcPr>
          <w:p w14:paraId="363452F9" w14:textId="77777777" w:rsidR="00A15A0B" w:rsidRDefault="00A15A0B" w:rsidP="00CC49B9"/>
        </w:tc>
      </w:tr>
      <w:tr w:rsidR="00A15A0B" w14:paraId="3203C0B4" w14:textId="77777777" w:rsidTr="00A15A0B">
        <w:tc>
          <w:tcPr>
            <w:tcW w:w="4405" w:type="dxa"/>
          </w:tcPr>
          <w:p w14:paraId="7702EFAE" w14:textId="3D779C27" w:rsidR="00A15A0B" w:rsidRDefault="0020596C" w:rsidP="00CC49B9">
            <w:r>
              <w:t>Design web application</w:t>
            </w:r>
          </w:p>
        </w:tc>
        <w:tc>
          <w:tcPr>
            <w:tcW w:w="4945" w:type="dxa"/>
          </w:tcPr>
          <w:p w14:paraId="46B1E750" w14:textId="77777777" w:rsidR="00A15A0B" w:rsidRDefault="00A15A0B" w:rsidP="00CC49B9"/>
        </w:tc>
      </w:tr>
      <w:tr w:rsidR="00A15A0B" w14:paraId="305C79DE" w14:textId="77777777" w:rsidTr="00A15A0B">
        <w:tc>
          <w:tcPr>
            <w:tcW w:w="4405" w:type="dxa"/>
          </w:tcPr>
          <w:p w14:paraId="55048EA8" w14:textId="14408EF1" w:rsidR="00A15A0B" w:rsidRDefault="0020596C" w:rsidP="00CC49B9">
            <w:r>
              <w:t>Develop web application</w:t>
            </w:r>
          </w:p>
        </w:tc>
        <w:tc>
          <w:tcPr>
            <w:tcW w:w="4945" w:type="dxa"/>
          </w:tcPr>
          <w:p w14:paraId="2AE1B7FF" w14:textId="77777777" w:rsidR="00A15A0B" w:rsidRDefault="00A15A0B" w:rsidP="00CC49B9"/>
        </w:tc>
      </w:tr>
      <w:tr w:rsidR="00A15A0B" w14:paraId="3B73A555" w14:textId="77777777" w:rsidTr="00A15A0B">
        <w:tc>
          <w:tcPr>
            <w:tcW w:w="4405" w:type="dxa"/>
          </w:tcPr>
          <w:p w14:paraId="66BC1762" w14:textId="78F73EDD" w:rsidR="00A15A0B" w:rsidRDefault="0020596C" w:rsidP="00CC49B9">
            <w:r>
              <w:t>Test web application</w:t>
            </w:r>
          </w:p>
        </w:tc>
        <w:tc>
          <w:tcPr>
            <w:tcW w:w="4945" w:type="dxa"/>
          </w:tcPr>
          <w:p w14:paraId="58D9ED5B" w14:textId="77777777" w:rsidR="00A15A0B" w:rsidRDefault="00A15A0B" w:rsidP="00CC49B9"/>
        </w:tc>
      </w:tr>
      <w:tr w:rsidR="00A15A0B" w14:paraId="488562DD" w14:textId="77777777" w:rsidTr="00A15A0B">
        <w:tc>
          <w:tcPr>
            <w:tcW w:w="4405" w:type="dxa"/>
          </w:tcPr>
          <w:p w14:paraId="5E9A8F95" w14:textId="221F5AA6" w:rsidR="00A15A0B" w:rsidRDefault="0020596C" w:rsidP="00CC49B9">
            <w:r>
              <w:t>Revise web application</w:t>
            </w:r>
          </w:p>
        </w:tc>
        <w:tc>
          <w:tcPr>
            <w:tcW w:w="4945" w:type="dxa"/>
          </w:tcPr>
          <w:p w14:paraId="6A8341EF" w14:textId="77777777" w:rsidR="00A15A0B" w:rsidRDefault="00A15A0B" w:rsidP="00CC49B9"/>
        </w:tc>
      </w:tr>
      <w:tr w:rsidR="0020596C" w14:paraId="04CF143A" w14:textId="77777777" w:rsidTr="00A15A0B">
        <w:tc>
          <w:tcPr>
            <w:tcW w:w="4405" w:type="dxa"/>
          </w:tcPr>
          <w:p w14:paraId="30F2681F" w14:textId="4D514366" w:rsidR="0020596C" w:rsidRDefault="0020596C" w:rsidP="00CC49B9">
            <w:r>
              <w:t>Deploy web application</w:t>
            </w:r>
          </w:p>
        </w:tc>
        <w:tc>
          <w:tcPr>
            <w:tcW w:w="4945" w:type="dxa"/>
          </w:tcPr>
          <w:p w14:paraId="5E913C9C" w14:textId="77777777" w:rsidR="0020596C" w:rsidRDefault="0020596C" w:rsidP="00CC49B9"/>
        </w:tc>
      </w:tr>
      <w:tr w:rsidR="0020596C" w14:paraId="08D50945" w14:textId="77777777" w:rsidTr="00A15A0B">
        <w:tc>
          <w:tcPr>
            <w:tcW w:w="4405" w:type="dxa"/>
          </w:tcPr>
          <w:p w14:paraId="1747A999" w14:textId="77777777" w:rsidR="0020596C" w:rsidRDefault="0020596C" w:rsidP="00CC49B9"/>
        </w:tc>
        <w:tc>
          <w:tcPr>
            <w:tcW w:w="4945" w:type="dxa"/>
          </w:tcPr>
          <w:p w14:paraId="334212B9" w14:textId="77777777" w:rsidR="0020596C" w:rsidRDefault="0020596C" w:rsidP="00CC49B9"/>
        </w:tc>
      </w:tr>
      <w:tr w:rsidR="0020596C" w14:paraId="1B397762" w14:textId="77777777" w:rsidTr="00A15A0B">
        <w:tc>
          <w:tcPr>
            <w:tcW w:w="4405" w:type="dxa"/>
          </w:tcPr>
          <w:p w14:paraId="6FD1492C" w14:textId="77777777" w:rsidR="0020596C" w:rsidRDefault="0020596C" w:rsidP="00CC49B9"/>
        </w:tc>
        <w:tc>
          <w:tcPr>
            <w:tcW w:w="4945" w:type="dxa"/>
          </w:tcPr>
          <w:p w14:paraId="4AF10429" w14:textId="77777777" w:rsidR="0020596C" w:rsidRDefault="0020596C" w:rsidP="00CC49B9"/>
        </w:tc>
      </w:tr>
    </w:tbl>
    <w:p w14:paraId="21C46C52" w14:textId="4C9762E7" w:rsidR="001D5528" w:rsidRDefault="001D5528" w:rsidP="00CC49B9">
      <w:r>
        <w:br w:type="page"/>
      </w:r>
    </w:p>
    <w:p w14:paraId="7F79E2A7" w14:textId="4BF9A4EA" w:rsidR="003D4A5D" w:rsidRDefault="003D4A5D" w:rsidP="00264F7D">
      <w:pPr>
        <w:pStyle w:val="Heading1"/>
      </w:pPr>
      <w:bookmarkStart w:id="432" w:name="_Toc103777116"/>
      <w:r>
        <w:lastRenderedPageBreak/>
        <w:t>Expected Outcomes</w:t>
      </w:r>
      <w:bookmarkEnd w:id="4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80"/>
        <w:gridCol w:w="1813"/>
        <w:gridCol w:w="1317"/>
        <w:gridCol w:w="964"/>
        <w:gridCol w:w="2164"/>
      </w:tblGrid>
      <w:tr w:rsidR="001067AD" w14:paraId="14B2E11D" w14:textId="77777777" w:rsidTr="008B5FC4">
        <w:tc>
          <w:tcPr>
            <w:tcW w:w="1613" w:type="dxa"/>
            <w:shd w:val="clear" w:color="auto" w:fill="AEAAAA" w:themeFill="background2" w:themeFillShade="BF"/>
          </w:tcPr>
          <w:p w14:paraId="7545970E" w14:textId="46EDB47B" w:rsidR="003D4A5D" w:rsidRDefault="00264F7D" w:rsidP="003D4A5D">
            <w:r>
              <w:t>Type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09C0FAD0" w14:textId="1938C55B" w:rsidR="003D4A5D" w:rsidRDefault="00264F7D" w:rsidP="003D4A5D">
            <w:r>
              <w:t>Date</w:t>
            </w:r>
          </w:p>
        </w:tc>
        <w:tc>
          <w:tcPr>
            <w:tcW w:w="1905" w:type="dxa"/>
            <w:shd w:val="clear" w:color="auto" w:fill="AEAAAA" w:themeFill="background2" w:themeFillShade="BF"/>
          </w:tcPr>
          <w:p w14:paraId="4B62A174" w14:textId="1D749292" w:rsidR="003D4A5D" w:rsidRDefault="00264F7D" w:rsidP="003D4A5D">
            <w:r>
              <w:t>Assignees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21D8B935" w14:textId="56230510" w:rsidR="003D4A5D" w:rsidRDefault="00264F7D" w:rsidP="003D4A5D">
            <w:r>
              <w:t>Method</w:t>
            </w:r>
          </w:p>
        </w:tc>
        <w:tc>
          <w:tcPr>
            <w:tcW w:w="1028" w:type="dxa"/>
            <w:shd w:val="clear" w:color="auto" w:fill="AEAAAA" w:themeFill="background2" w:themeFillShade="BF"/>
          </w:tcPr>
          <w:p w14:paraId="1245E678" w14:textId="3EEAC3D8" w:rsidR="003D4A5D" w:rsidRDefault="00264F7D" w:rsidP="003D4A5D">
            <w:r>
              <w:t>Time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1EA7569F" w14:textId="0DD87997" w:rsidR="003D4A5D" w:rsidRDefault="00264F7D" w:rsidP="003D4A5D">
            <w:r>
              <w:t>Purpose</w:t>
            </w:r>
          </w:p>
        </w:tc>
      </w:tr>
      <w:tr w:rsidR="008B5FC4" w14:paraId="2DBF75CE" w14:textId="77777777" w:rsidTr="008B5FC4">
        <w:tc>
          <w:tcPr>
            <w:tcW w:w="1613" w:type="dxa"/>
          </w:tcPr>
          <w:p w14:paraId="2D72D6B9" w14:textId="24A5624E" w:rsidR="003D4A5D" w:rsidRDefault="00264F7D" w:rsidP="003D4A5D">
            <w:r>
              <w:t>Project Requirements Meeting</w:t>
            </w:r>
          </w:p>
        </w:tc>
        <w:tc>
          <w:tcPr>
            <w:tcW w:w="1167" w:type="dxa"/>
          </w:tcPr>
          <w:p w14:paraId="29A45219" w14:textId="11AE1F98" w:rsidR="003D4A5D" w:rsidRDefault="00264F7D" w:rsidP="003D4A5D">
            <w:r>
              <w:t>5/18/2022</w:t>
            </w:r>
          </w:p>
        </w:tc>
        <w:tc>
          <w:tcPr>
            <w:tcW w:w="1905" w:type="dxa"/>
          </w:tcPr>
          <w:p w14:paraId="2A623AEF" w14:textId="77777777" w:rsidR="003D4A5D" w:rsidRDefault="00264F7D" w:rsidP="003D4A5D">
            <w:r>
              <w:t>Project Team</w:t>
            </w:r>
          </w:p>
          <w:p w14:paraId="1FEE4939" w14:textId="0B06D297" w:rsidR="001067AD" w:rsidRDefault="001067AD" w:rsidP="003D4A5D">
            <w:r>
              <w:t>Project Stakeholders</w:t>
            </w:r>
          </w:p>
        </w:tc>
        <w:tc>
          <w:tcPr>
            <w:tcW w:w="1335" w:type="dxa"/>
          </w:tcPr>
          <w:p w14:paraId="137BD5C5" w14:textId="2DB3599D" w:rsidR="003D4A5D" w:rsidRDefault="00264F7D" w:rsidP="003D4A5D">
            <w:r>
              <w:t>Zoom</w:t>
            </w:r>
          </w:p>
        </w:tc>
        <w:tc>
          <w:tcPr>
            <w:tcW w:w="1028" w:type="dxa"/>
          </w:tcPr>
          <w:p w14:paraId="10C493AD" w14:textId="23B0724E" w:rsidR="003D4A5D" w:rsidRDefault="00200BD8" w:rsidP="003D4A5D">
            <w:r>
              <w:t>1 hour</w:t>
            </w:r>
          </w:p>
        </w:tc>
        <w:tc>
          <w:tcPr>
            <w:tcW w:w="2302" w:type="dxa"/>
          </w:tcPr>
          <w:p w14:paraId="606214A9" w14:textId="0479BE5A" w:rsidR="003D4A5D" w:rsidRDefault="00200BD8" w:rsidP="003D4A5D">
            <w:r>
              <w:t>To discuss with the stakeholders what the requirements of the project are.</w:t>
            </w:r>
          </w:p>
        </w:tc>
      </w:tr>
      <w:tr w:rsidR="008B5FC4" w14:paraId="4B550F82" w14:textId="77777777" w:rsidTr="008B5FC4">
        <w:tc>
          <w:tcPr>
            <w:tcW w:w="1613" w:type="dxa"/>
          </w:tcPr>
          <w:p w14:paraId="25173495" w14:textId="425C33FB" w:rsidR="003D4A5D" w:rsidRDefault="00200BD8" w:rsidP="003D4A5D">
            <w:r>
              <w:t>Scrum Meeting</w:t>
            </w:r>
          </w:p>
        </w:tc>
        <w:tc>
          <w:tcPr>
            <w:tcW w:w="1167" w:type="dxa"/>
          </w:tcPr>
          <w:p w14:paraId="152AD777" w14:textId="77777777" w:rsidR="003D4A5D" w:rsidRDefault="00200BD8" w:rsidP="003D4A5D">
            <w:r>
              <w:t xml:space="preserve">Weekly on </w:t>
            </w:r>
          </w:p>
          <w:p w14:paraId="0648FC51" w14:textId="689DC901" w:rsidR="00200BD8" w:rsidRDefault="00200BD8" w:rsidP="003D4A5D">
            <w:r>
              <w:t>Mondays</w:t>
            </w:r>
            <w:r w:rsidR="001067AD">
              <w:t xml:space="preserve"> at</w:t>
            </w:r>
            <w:r w:rsidR="00223B28">
              <w:t xml:space="preserve"> 7:00 pm</w:t>
            </w:r>
          </w:p>
        </w:tc>
        <w:tc>
          <w:tcPr>
            <w:tcW w:w="1905" w:type="dxa"/>
          </w:tcPr>
          <w:p w14:paraId="39046E24" w14:textId="39ABCE43" w:rsidR="003D4A5D" w:rsidRDefault="001067AD" w:rsidP="003D4A5D">
            <w:r>
              <w:t>Project Team</w:t>
            </w:r>
          </w:p>
        </w:tc>
        <w:tc>
          <w:tcPr>
            <w:tcW w:w="1335" w:type="dxa"/>
          </w:tcPr>
          <w:p w14:paraId="7A023630" w14:textId="16269673" w:rsidR="003D4A5D" w:rsidRDefault="001067AD" w:rsidP="003D4A5D">
            <w:r>
              <w:t>Discord or Zoom</w:t>
            </w:r>
          </w:p>
        </w:tc>
        <w:tc>
          <w:tcPr>
            <w:tcW w:w="1028" w:type="dxa"/>
          </w:tcPr>
          <w:p w14:paraId="41E5CAD8" w14:textId="523344BE" w:rsidR="003D4A5D" w:rsidRDefault="001067AD" w:rsidP="003D4A5D">
            <w:r>
              <w:t>30 min</w:t>
            </w:r>
          </w:p>
        </w:tc>
        <w:tc>
          <w:tcPr>
            <w:tcW w:w="2302" w:type="dxa"/>
          </w:tcPr>
          <w:p w14:paraId="27A3A09B" w14:textId="610F24B3" w:rsidR="003D4A5D" w:rsidRDefault="001067AD" w:rsidP="003D4A5D">
            <w:r>
              <w:t>Discuss progress, establish and assign tasks during next sprint.</w:t>
            </w:r>
          </w:p>
        </w:tc>
      </w:tr>
      <w:tr w:rsidR="008B5FC4" w14:paraId="1B13DF21" w14:textId="77777777" w:rsidTr="008B5FC4">
        <w:tc>
          <w:tcPr>
            <w:tcW w:w="1613" w:type="dxa"/>
          </w:tcPr>
          <w:p w14:paraId="1940C6B8" w14:textId="79EBADDB" w:rsidR="003D4A5D" w:rsidRDefault="001067AD" w:rsidP="003D4A5D">
            <w:r>
              <w:t>Informal Progress Updates</w:t>
            </w:r>
          </w:p>
        </w:tc>
        <w:tc>
          <w:tcPr>
            <w:tcW w:w="1167" w:type="dxa"/>
          </w:tcPr>
          <w:p w14:paraId="6514482C" w14:textId="6EDFFAD5" w:rsidR="00223B28" w:rsidRDefault="001071B1" w:rsidP="003D4A5D">
            <w:r>
              <w:t>Asynchronous</w:t>
            </w:r>
          </w:p>
        </w:tc>
        <w:tc>
          <w:tcPr>
            <w:tcW w:w="1905" w:type="dxa"/>
          </w:tcPr>
          <w:p w14:paraId="5621BD30" w14:textId="475B7594" w:rsidR="003D4A5D" w:rsidRDefault="001071B1" w:rsidP="003D4A5D">
            <w:r>
              <w:t>Project Team</w:t>
            </w:r>
          </w:p>
        </w:tc>
        <w:tc>
          <w:tcPr>
            <w:tcW w:w="1335" w:type="dxa"/>
          </w:tcPr>
          <w:p w14:paraId="6763C848" w14:textId="7983D7E6" w:rsidR="003D4A5D" w:rsidRDefault="001071B1" w:rsidP="003D4A5D">
            <w:r>
              <w:t>Discord</w:t>
            </w:r>
          </w:p>
        </w:tc>
        <w:tc>
          <w:tcPr>
            <w:tcW w:w="1028" w:type="dxa"/>
          </w:tcPr>
          <w:p w14:paraId="7A0756EE" w14:textId="5A044771" w:rsidR="003D4A5D" w:rsidRDefault="001071B1" w:rsidP="003D4A5D">
            <w:r>
              <w:t>N/A</w:t>
            </w:r>
          </w:p>
        </w:tc>
        <w:tc>
          <w:tcPr>
            <w:tcW w:w="2302" w:type="dxa"/>
          </w:tcPr>
          <w:p w14:paraId="069EF46E" w14:textId="08DBACCC" w:rsidR="003D4A5D" w:rsidRDefault="001071B1" w:rsidP="003D4A5D">
            <w:r>
              <w:t>Discuss and development milestones, issues, complications, etc.</w:t>
            </w:r>
          </w:p>
        </w:tc>
      </w:tr>
      <w:tr w:rsidR="008B5FC4" w14:paraId="165D759A" w14:textId="77777777" w:rsidTr="008B5FC4">
        <w:tc>
          <w:tcPr>
            <w:tcW w:w="1613" w:type="dxa"/>
          </w:tcPr>
          <w:p w14:paraId="6463AD2F" w14:textId="6BBD1175" w:rsidR="003D4A5D" w:rsidRDefault="001067AD" w:rsidP="003D4A5D">
            <w:r>
              <w:t>Planning Documentation Submission</w:t>
            </w:r>
          </w:p>
        </w:tc>
        <w:tc>
          <w:tcPr>
            <w:tcW w:w="1167" w:type="dxa"/>
          </w:tcPr>
          <w:p w14:paraId="5EF7C6C1" w14:textId="133370C0" w:rsidR="003D4A5D" w:rsidRDefault="001071B1" w:rsidP="003D4A5D">
            <w:r>
              <w:t>5/23</w:t>
            </w:r>
            <w:r w:rsidR="008B5FC4">
              <w:t>/2022</w:t>
            </w:r>
          </w:p>
        </w:tc>
        <w:tc>
          <w:tcPr>
            <w:tcW w:w="1905" w:type="dxa"/>
          </w:tcPr>
          <w:p w14:paraId="6290BC6B" w14:textId="11963B87" w:rsidR="003D4A5D" w:rsidRDefault="008B5FC4" w:rsidP="003D4A5D">
            <w:r>
              <w:t>Joanna Smith</w:t>
            </w:r>
          </w:p>
        </w:tc>
        <w:tc>
          <w:tcPr>
            <w:tcW w:w="1335" w:type="dxa"/>
          </w:tcPr>
          <w:p w14:paraId="65993AB2" w14:textId="01330452" w:rsidR="003D4A5D" w:rsidRDefault="008B5FC4" w:rsidP="003D4A5D">
            <w:r>
              <w:t>Canvas Submission</w:t>
            </w:r>
          </w:p>
        </w:tc>
        <w:tc>
          <w:tcPr>
            <w:tcW w:w="1028" w:type="dxa"/>
          </w:tcPr>
          <w:p w14:paraId="426DB919" w14:textId="77777777" w:rsidR="003D4A5D" w:rsidRDefault="003D4A5D" w:rsidP="003D4A5D"/>
        </w:tc>
        <w:tc>
          <w:tcPr>
            <w:tcW w:w="2302" w:type="dxa"/>
          </w:tcPr>
          <w:p w14:paraId="0662C648" w14:textId="0C38F2A0" w:rsidR="003D4A5D" w:rsidRDefault="008B5FC4" w:rsidP="003D4A5D">
            <w:r>
              <w:t>Establish project tasks, set deadlines and assign team members</w:t>
            </w:r>
          </w:p>
        </w:tc>
      </w:tr>
      <w:tr w:rsidR="008B5FC4" w14:paraId="45F5D678" w14:textId="77777777" w:rsidTr="008B5FC4">
        <w:tc>
          <w:tcPr>
            <w:tcW w:w="1613" w:type="dxa"/>
          </w:tcPr>
          <w:p w14:paraId="1A754653" w14:textId="5B7E3236" w:rsidR="008B5FC4" w:rsidRDefault="008B5FC4" w:rsidP="008B5FC4">
            <w:r>
              <w:t>Prototype Submission</w:t>
            </w:r>
          </w:p>
        </w:tc>
        <w:tc>
          <w:tcPr>
            <w:tcW w:w="1167" w:type="dxa"/>
          </w:tcPr>
          <w:p w14:paraId="2017AC88" w14:textId="6EBB87C3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474290BB" w14:textId="77777777" w:rsidR="008B5FC4" w:rsidRDefault="008B5FC4" w:rsidP="008B5FC4"/>
        </w:tc>
        <w:tc>
          <w:tcPr>
            <w:tcW w:w="1335" w:type="dxa"/>
          </w:tcPr>
          <w:p w14:paraId="5FB74008" w14:textId="2B2C64CC" w:rsidR="008B5FC4" w:rsidRDefault="008B5FC4" w:rsidP="008B5FC4">
            <w:r>
              <w:t>Canvas Submission</w:t>
            </w:r>
          </w:p>
        </w:tc>
        <w:tc>
          <w:tcPr>
            <w:tcW w:w="1028" w:type="dxa"/>
          </w:tcPr>
          <w:p w14:paraId="1420548A" w14:textId="77777777" w:rsidR="008B5FC4" w:rsidRDefault="008B5FC4" w:rsidP="008B5FC4"/>
        </w:tc>
        <w:tc>
          <w:tcPr>
            <w:tcW w:w="2302" w:type="dxa"/>
          </w:tcPr>
          <w:p w14:paraId="3757FF9C" w14:textId="77777777" w:rsidR="008B5FC4" w:rsidRDefault="008B5FC4" w:rsidP="008B5FC4"/>
        </w:tc>
      </w:tr>
      <w:tr w:rsidR="008B5FC4" w14:paraId="17BC5594" w14:textId="77777777" w:rsidTr="008B5FC4">
        <w:tc>
          <w:tcPr>
            <w:tcW w:w="1613" w:type="dxa"/>
          </w:tcPr>
          <w:p w14:paraId="0331886C" w14:textId="29D0EBEF" w:rsidR="008B5FC4" w:rsidRDefault="008B5FC4" w:rsidP="008B5FC4">
            <w:r>
              <w:t>Test Plan Submission</w:t>
            </w:r>
          </w:p>
        </w:tc>
        <w:tc>
          <w:tcPr>
            <w:tcW w:w="1167" w:type="dxa"/>
          </w:tcPr>
          <w:p w14:paraId="1E4B4E02" w14:textId="2C8872A0" w:rsidR="008B5FC4" w:rsidRDefault="008B5FC4" w:rsidP="008B5FC4">
            <w:r>
              <w:t>6/12/2022</w:t>
            </w:r>
          </w:p>
        </w:tc>
        <w:tc>
          <w:tcPr>
            <w:tcW w:w="1905" w:type="dxa"/>
          </w:tcPr>
          <w:p w14:paraId="49FC741A" w14:textId="77777777" w:rsidR="008B5FC4" w:rsidRDefault="008B5FC4" w:rsidP="008B5FC4"/>
        </w:tc>
        <w:tc>
          <w:tcPr>
            <w:tcW w:w="1335" w:type="dxa"/>
          </w:tcPr>
          <w:p w14:paraId="74FEDDF6" w14:textId="5F8926E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7096225F" w14:textId="77777777" w:rsidR="008B5FC4" w:rsidRDefault="008B5FC4" w:rsidP="008B5FC4"/>
        </w:tc>
        <w:tc>
          <w:tcPr>
            <w:tcW w:w="2302" w:type="dxa"/>
          </w:tcPr>
          <w:p w14:paraId="4AB18807" w14:textId="77777777" w:rsidR="008B5FC4" w:rsidRDefault="008B5FC4" w:rsidP="008B5FC4"/>
        </w:tc>
      </w:tr>
      <w:tr w:rsidR="008B5FC4" w14:paraId="717971E0" w14:textId="77777777" w:rsidTr="008B5FC4">
        <w:tc>
          <w:tcPr>
            <w:tcW w:w="1613" w:type="dxa"/>
          </w:tcPr>
          <w:p w14:paraId="2F2BCADC" w14:textId="2B4EF07F" w:rsidR="008B5FC4" w:rsidRDefault="008B5FC4" w:rsidP="008B5FC4">
            <w:r>
              <w:t>Technical Documentation Submission</w:t>
            </w:r>
          </w:p>
        </w:tc>
        <w:tc>
          <w:tcPr>
            <w:tcW w:w="1167" w:type="dxa"/>
          </w:tcPr>
          <w:p w14:paraId="3E122753" w14:textId="400CF65D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597B66FB" w14:textId="77777777" w:rsidR="008B5FC4" w:rsidRDefault="008B5FC4" w:rsidP="008B5FC4"/>
        </w:tc>
        <w:tc>
          <w:tcPr>
            <w:tcW w:w="1335" w:type="dxa"/>
          </w:tcPr>
          <w:p w14:paraId="6E2A7E20" w14:textId="2BA5E6C0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6F3594BF" w14:textId="77777777" w:rsidR="008B5FC4" w:rsidRDefault="008B5FC4" w:rsidP="008B5FC4"/>
        </w:tc>
        <w:tc>
          <w:tcPr>
            <w:tcW w:w="2302" w:type="dxa"/>
          </w:tcPr>
          <w:p w14:paraId="75985ECA" w14:textId="77777777" w:rsidR="008B5FC4" w:rsidRDefault="008B5FC4" w:rsidP="008B5FC4"/>
        </w:tc>
      </w:tr>
      <w:tr w:rsidR="008B5FC4" w14:paraId="03D4AFB7" w14:textId="77777777" w:rsidTr="008B5FC4">
        <w:tc>
          <w:tcPr>
            <w:tcW w:w="1613" w:type="dxa"/>
          </w:tcPr>
          <w:p w14:paraId="7E1733B0" w14:textId="437856BD" w:rsidR="008B5FC4" w:rsidRDefault="001071B1" w:rsidP="001071B1">
            <w:r>
              <w:t>Beta Version Submission</w:t>
            </w:r>
          </w:p>
        </w:tc>
        <w:tc>
          <w:tcPr>
            <w:tcW w:w="1167" w:type="dxa"/>
          </w:tcPr>
          <w:p w14:paraId="5B26DE26" w14:textId="12518D91" w:rsidR="008B5FC4" w:rsidRDefault="00D81931" w:rsidP="008B5FC4">
            <w:r>
              <w:t>6/26/2022</w:t>
            </w:r>
          </w:p>
        </w:tc>
        <w:tc>
          <w:tcPr>
            <w:tcW w:w="1905" w:type="dxa"/>
          </w:tcPr>
          <w:p w14:paraId="7D253157" w14:textId="77777777" w:rsidR="008B5FC4" w:rsidRDefault="008B5FC4" w:rsidP="008B5FC4"/>
        </w:tc>
        <w:tc>
          <w:tcPr>
            <w:tcW w:w="1335" w:type="dxa"/>
          </w:tcPr>
          <w:p w14:paraId="16E2D922" w14:textId="77777777" w:rsidR="008B5FC4" w:rsidRDefault="008B5FC4" w:rsidP="008B5FC4"/>
        </w:tc>
        <w:tc>
          <w:tcPr>
            <w:tcW w:w="1028" w:type="dxa"/>
          </w:tcPr>
          <w:p w14:paraId="17B0B104" w14:textId="77777777" w:rsidR="008B5FC4" w:rsidRDefault="008B5FC4" w:rsidP="008B5FC4"/>
        </w:tc>
        <w:tc>
          <w:tcPr>
            <w:tcW w:w="2302" w:type="dxa"/>
          </w:tcPr>
          <w:p w14:paraId="70839AC0" w14:textId="77777777" w:rsidR="008B5FC4" w:rsidRDefault="008B5FC4" w:rsidP="008B5FC4"/>
        </w:tc>
      </w:tr>
      <w:tr w:rsidR="008B5FC4" w14:paraId="1780030A" w14:textId="77777777" w:rsidTr="008B5FC4">
        <w:tc>
          <w:tcPr>
            <w:tcW w:w="1613" w:type="dxa"/>
          </w:tcPr>
          <w:p w14:paraId="1165AB9E" w14:textId="0DE6FFC7" w:rsidR="008B5FC4" w:rsidRDefault="001071B1" w:rsidP="008B5FC4">
            <w:r>
              <w:t>Beta Test and Revision Report Submission</w:t>
            </w:r>
          </w:p>
        </w:tc>
        <w:tc>
          <w:tcPr>
            <w:tcW w:w="1167" w:type="dxa"/>
          </w:tcPr>
          <w:p w14:paraId="04757F5B" w14:textId="592D84BB" w:rsidR="008B5FC4" w:rsidRDefault="00D81931" w:rsidP="008B5FC4">
            <w:r>
              <w:t>7/4/2022</w:t>
            </w:r>
          </w:p>
        </w:tc>
        <w:tc>
          <w:tcPr>
            <w:tcW w:w="1905" w:type="dxa"/>
          </w:tcPr>
          <w:p w14:paraId="2AA366F4" w14:textId="77777777" w:rsidR="008B5FC4" w:rsidRDefault="008B5FC4" w:rsidP="008B5FC4"/>
        </w:tc>
        <w:tc>
          <w:tcPr>
            <w:tcW w:w="1335" w:type="dxa"/>
          </w:tcPr>
          <w:p w14:paraId="59B16E83" w14:textId="16921923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06E9898F" w14:textId="77777777" w:rsidR="008B5FC4" w:rsidRDefault="008B5FC4" w:rsidP="008B5FC4"/>
        </w:tc>
        <w:tc>
          <w:tcPr>
            <w:tcW w:w="2302" w:type="dxa"/>
          </w:tcPr>
          <w:p w14:paraId="484EF0FD" w14:textId="77777777" w:rsidR="008B5FC4" w:rsidRDefault="008B5FC4" w:rsidP="008B5FC4"/>
        </w:tc>
      </w:tr>
      <w:tr w:rsidR="008B5FC4" w14:paraId="342AF836" w14:textId="77777777" w:rsidTr="008B5FC4">
        <w:tc>
          <w:tcPr>
            <w:tcW w:w="1613" w:type="dxa"/>
          </w:tcPr>
          <w:p w14:paraId="2501440B" w14:textId="2DD04B23" w:rsidR="008B5FC4" w:rsidRDefault="001071B1" w:rsidP="008B5FC4">
            <w:r>
              <w:t>User Documentation</w:t>
            </w:r>
          </w:p>
        </w:tc>
        <w:tc>
          <w:tcPr>
            <w:tcW w:w="1167" w:type="dxa"/>
          </w:tcPr>
          <w:p w14:paraId="3C9C1052" w14:textId="77777777" w:rsidR="008B5FC4" w:rsidRDefault="008B5FC4" w:rsidP="008B5FC4"/>
        </w:tc>
        <w:tc>
          <w:tcPr>
            <w:tcW w:w="1905" w:type="dxa"/>
          </w:tcPr>
          <w:p w14:paraId="4A2AE7B7" w14:textId="77777777" w:rsidR="008B5FC4" w:rsidRDefault="008B5FC4" w:rsidP="008B5FC4"/>
        </w:tc>
        <w:tc>
          <w:tcPr>
            <w:tcW w:w="1335" w:type="dxa"/>
          </w:tcPr>
          <w:p w14:paraId="6B082DB8" w14:textId="7DDB0ED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33CEEEAB" w14:textId="77777777" w:rsidR="008B5FC4" w:rsidRDefault="008B5FC4" w:rsidP="008B5FC4"/>
        </w:tc>
        <w:tc>
          <w:tcPr>
            <w:tcW w:w="2302" w:type="dxa"/>
          </w:tcPr>
          <w:p w14:paraId="24A6F5A8" w14:textId="77777777" w:rsidR="008B5FC4" w:rsidRDefault="008B5FC4" w:rsidP="008B5FC4"/>
        </w:tc>
      </w:tr>
      <w:tr w:rsidR="008B5FC4" w14:paraId="479C56A4" w14:textId="77777777" w:rsidTr="008B5FC4">
        <w:tc>
          <w:tcPr>
            <w:tcW w:w="1613" w:type="dxa"/>
          </w:tcPr>
          <w:p w14:paraId="6F8102B6" w14:textId="7F6BAA78" w:rsidR="008B5FC4" w:rsidRDefault="001D5528" w:rsidP="008B5FC4">
            <w:r>
              <w:t>Developer Documentation</w:t>
            </w:r>
          </w:p>
        </w:tc>
        <w:tc>
          <w:tcPr>
            <w:tcW w:w="1167" w:type="dxa"/>
          </w:tcPr>
          <w:p w14:paraId="4351EAD1" w14:textId="5C9AF23A" w:rsidR="008B5FC4" w:rsidRDefault="001D5528" w:rsidP="008B5FC4">
            <w:r>
              <w:t>7/17/2022</w:t>
            </w:r>
          </w:p>
        </w:tc>
        <w:tc>
          <w:tcPr>
            <w:tcW w:w="1905" w:type="dxa"/>
          </w:tcPr>
          <w:p w14:paraId="38AA2094" w14:textId="77777777" w:rsidR="008B5FC4" w:rsidRDefault="008B5FC4" w:rsidP="008B5FC4"/>
        </w:tc>
        <w:tc>
          <w:tcPr>
            <w:tcW w:w="1335" w:type="dxa"/>
          </w:tcPr>
          <w:p w14:paraId="71B0A0A2" w14:textId="77777777" w:rsidR="008B5FC4" w:rsidRDefault="008B5FC4" w:rsidP="008B5FC4"/>
        </w:tc>
        <w:tc>
          <w:tcPr>
            <w:tcW w:w="1028" w:type="dxa"/>
          </w:tcPr>
          <w:p w14:paraId="200F6303" w14:textId="77777777" w:rsidR="008B5FC4" w:rsidRDefault="008B5FC4" w:rsidP="008B5FC4"/>
        </w:tc>
        <w:tc>
          <w:tcPr>
            <w:tcW w:w="2302" w:type="dxa"/>
          </w:tcPr>
          <w:p w14:paraId="09561CD2" w14:textId="77777777" w:rsidR="008B5FC4" w:rsidRDefault="008B5FC4" w:rsidP="008B5FC4"/>
        </w:tc>
      </w:tr>
      <w:tr w:rsidR="008B5FC4" w14:paraId="58EDBAA3" w14:textId="77777777" w:rsidTr="008B5FC4">
        <w:tc>
          <w:tcPr>
            <w:tcW w:w="1613" w:type="dxa"/>
          </w:tcPr>
          <w:p w14:paraId="53B4ADD0" w14:textId="77777777" w:rsidR="008B5FC4" w:rsidRDefault="008B5FC4" w:rsidP="008B5FC4"/>
        </w:tc>
        <w:tc>
          <w:tcPr>
            <w:tcW w:w="1167" w:type="dxa"/>
          </w:tcPr>
          <w:p w14:paraId="557CF567" w14:textId="77777777" w:rsidR="008B5FC4" w:rsidRDefault="008B5FC4" w:rsidP="008B5FC4"/>
        </w:tc>
        <w:tc>
          <w:tcPr>
            <w:tcW w:w="1905" w:type="dxa"/>
          </w:tcPr>
          <w:p w14:paraId="35DF5F63" w14:textId="77777777" w:rsidR="008B5FC4" w:rsidRDefault="008B5FC4" w:rsidP="008B5FC4"/>
        </w:tc>
        <w:tc>
          <w:tcPr>
            <w:tcW w:w="1335" w:type="dxa"/>
          </w:tcPr>
          <w:p w14:paraId="555B332D" w14:textId="77777777" w:rsidR="008B5FC4" w:rsidRDefault="008B5FC4" w:rsidP="008B5FC4"/>
        </w:tc>
        <w:tc>
          <w:tcPr>
            <w:tcW w:w="1028" w:type="dxa"/>
          </w:tcPr>
          <w:p w14:paraId="26C739DD" w14:textId="77777777" w:rsidR="008B5FC4" w:rsidRDefault="008B5FC4" w:rsidP="008B5FC4"/>
        </w:tc>
        <w:tc>
          <w:tcPr>
            <w:tcW w:w="2302" w:type="dxa"/>
          </w:tcPr>
          <w:p w14:paraId="44039812" w14:textId="77777777" w:rsidR="008B5FC4" w:rsidRDefault="008B5FC4" w:rsidP="008B5FC4"/>
        </w:tc>
      </w:tr>
    </w:tbl>
    <w:p w14:paraId="433876AE" w14:textId="52DB3475" w:rsidR="003D4A5D" w:rsidRDefault="003D4A5D" w:rsidP="003D4A5D"/>
    <w:p w14:paraId="3E785002" w14:textId="28A23EF6" w:rsidR="003D4A5D" w:rsidRDefault="003D4A5D" w:rsidP="003D4A5D"/>
    <w:p w14:paraId="73561BDC" w14:textId="12DFAB38" w:rsidR="003D4A5D" w:rsidRDefault="003D4A5D" w:rsidP="003D4A5D">
      <w:r>
        <w:br w:type="page"/>
      </w:r>
    </w:p>
    <w:p w14:paraId="29B84B47" w14:textId="312153E4" w:rsidR="003D4A5D" w:rsidRDefault="003D4A5D" w:rsidP="00057403">
      <w:pPr>
        <w:pStyle w:val="HeadingTitle"/>
      </w:pPr>
      <w:r>
        <w:lastRenderedPageBreak/>
        <w:t>Project Plan</w:t>
      </w:r>
    </w:p>
    <w:p w14:paraId="669C1EDA" w14:textId="73E2DE5D" w:rsidR="003D4A5D" w:rsidRDefault="003D4A5D" w:rsidP="003D4A5D">
      <w:r w:rsidRPr="003D4A5D">
        <w:rPr>
          <w:noProof/>
        </w:rPr>
        <w:drawing>
          <wp:inline distT="0" distB="0" distL="0" distR="0" wp14:anchorId="5F20DAE8" wp14:editId="2819767A">
            <wp:extent cx="5943600" cy="36277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E4" w14:textId="6C673335" w:rsidR="003D4A5D" w:rsidRPr="003D4A5D" w:rsidRDefault="003D4A5D" w:rsidP="003D4A5D">
      <w:r w:rsidRPr="003D4A5D">
        <w:rPr>
          <w:noProof/>
        </w:rPr>
        <w:drawing>
          <wp:inline distT="0" distB="0" distL="0" distR="0" wp14:anchorId="4E245EAE" wp14:editId="74DCA27C">
            <wp:extent cx="5943600" cy="39141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5D" w:rsidRPr="003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257A0" w14:textId="77777777" w:rsidR="00A24B08" w:rsidRDefault="00A24B08" w:rsidP="00057403">
      <w:pPr>
        <w:spacing w:after="0" w:line="240" w:lineRule="auto"/>
      </w:pPr>
      <w:r>
        <w:separator/>
      </w:r>
    </w:p>
  </w:endnote>
  <w:endnote w:type="continuationSeparator" w:id="0">
    <w:p w14:paraId="64BD530C" w14:textId="77777777" w:rsidR="00A24B08" w:rsidRDefault="00A24B08" w:rsidP="0005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7B36D" w14:textId="77777777" w:rsidR="00A24B08" w:rsidRDefault="00A24B08" w:rsidP="00057403">
      <w:pPr>
        <w:spacing w:after="0" w:line="240" w:lineRule="auto"/>
      </w:pPr>
      <w:r>
        <w:separator/>
      </w:r>
    </w:p>
  </w:footnote>
  <w:footnote w:type="continuationSeparator" w:id="0">
    <w:p w14:paraId="21E45978" w14:textId="77777777" w:rsidR="00A24B08" w:rsidRDefault="00A24B08" w:rsidP="000574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vante McFarlane">
    <w15:presenceInfo w15:providerId="None" w15:userId="Devante McFarlane"/>
  </w15:person>
  <w15:person w15:author="Gary Johnston">
    <w15:presenceInfo w15:providerId="Windows Live" w15:userId="74e320a64f16c3b5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54"/>
    <w:rsid w:val="00004128"/>
    <w:rsid w:val="000408EA"/>
    <w:rsid w:val="00051F6D"/>
    <w:rsid w:val="00057403"/>
    <w:rsid w:val="0007143F"/>
    <w:rsid w:val="00074738"/>
    <w:rsid w:val="000807C7"/>
    <w:rsid w:val="000B48FD"/>
    <w:rsid w:val="000D045E"/>
    <w:rsid w:val="000F45EB"/>
    <w:rsid w:val="001067AD"/>
    <w:rsid w:val="001071B1"/>
    <w:rsid w:val="001567AC"/>
    <w:rsid w:val="001C449D"/>
    <w:rsid w:val="001D5528"/>
    <w:rsid w:val="001F166E"/>
    <w:rsid w:val="00200BD8"/>
    <w:rsid w:val="0020596C"/>
    <w:rsid w:val="002226C0"/>
    <w:rsid w:val="00223B28"/>
    <w:rsid w:val="00232E3A"/>
    <w:rsid w:val="00237572"/>
    <w:rsid w:val="00253372"/>
    <w:rsid w:val="00264F7D"/>
    <w:rsid w:val="00276F86"/>
    <w:rsid w:val="00291E17"/>
    <w:rsid w:val="00305F9A"/>
    <w:rsid w:val="003531D8"/>
    <w:rsid w:val="00391742"/>
    <w:rsid w:val="0039249D"/>
    <w:rsid w:val="003D4A5D"/>
    <w:rsid w:val="004104D0"/>
    <w:rsid w:val="00437C44"/>
    <w:rsid w:val="00457F74"/>
    <w:rsid w:val="00467105"/>
    <w:rsid w:val="00523D17"/>
    <w:rsid w:val="00545F0F"/>
    <w:rsid w:val="005476A8"/>
    <w:rsid w:val="00576A04"/>
    <w:rsid w:val="005B2A3F"/>
    <w:rsid w:val="005D2DF4"/>
    <w:rsid w:val="005E599C"/>
    <w:rsid w:val="00682DE3"/>
    <w:rsid w:val="006B2A53"/>
    <w:rsid w:val="006E48F5"/>
    <w:rsid w:val="006F0DDA"/>
    <w:rsid w:val="0070018F"/>
    <w:rsid w:val="0074706A"/>
    <w:rsid w:val="00776A97"/>
    <w:rsid w:val="007D645A"/>
    <w:rsid w:val="00827427"/>
    <w:rsid w:val="00853E8D"/>
    <w:rsid w:val="008B5FC4"/>
    <w:rsid w:val="008E5275"/>
    <w:rsid w:val="008F7555"/>
    <w:rsid w:val="009103D0"/>
    <w:rsid w:val="00913E73"/>
    <w:rsid w:val="00963C89"/>
    <w:rsid w:val="009C3277"/>
    <w:rsid w:val="009D03CA"/>
    <w:rsid w:val="009F334A"/>
    <w:rsid w:val="00A07389"/>
    <w:rsid w:val="00A15A0B"/>
    <w:rsid w:val="00A160CA"/>
    <w:rsid w:val="00A24B08"/>
    <w:rsid w:val="00A41EBD"/>
    <w:rsid w:val="00A81587"/>
    <w:rsid w:val="00AB5EC8"/>
    <w:rsid w:val="00AB7B9E"/>
    <w:rsid w:val="00AE5F5A"/>
    <w:rsid w:val="00AF3130"/>
    <w:rsid w:val="00B102D7"/>
    <w:rsid w:val="00BA4522"/>
    <w:rsid w:val="00BF4EE3"/>
    <w:rsid w:val="00BF71D8"/>
    <w:rsid w:val="00C01E24"/>
    <w:rsid w:val="00C03FFD"/>
    <w:rsid w:val="00C25624"/>
    <w:rsid w:val="00C25E8B"/>
    <w:rsid w:val="00C4789A"/>
    <w:rsid w:val="00C70CEA"/>
    <w:rsid w:val="00C77867"/>
    <w:rsid w:val="00C97F40"/>
    <w:rsid w:val="00CA00E7"/>
    <w:rsid w:val="00CA6E80"/>
    <w:rsid w:val="00CC49B9"/>
    <w:rsid w:val="00D76C4C"/>
    <w:rsid w:val="00D81931"/>
    <w:rsid w:val="00DA0754"/>
    <w:rsid w:val="00E030A1"/>
    <w:rsid w:val="00E37F26"/>
    <w:rsid w:val="00E61035"/>
    <w:rsid w:val="00EC4554"/>
    <w:rsid w:val="00F7088C"/>
    <w:rsid w:val="00F86C70"/>
    <w:rsid w:val="00FA174D"/>
    <w:rsid w:val="00FB074A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8628"/>
  <w15:chartTrackingRefBased/>
  <w15:docId w15:val="{EB493951-90E6-49EA-B3FE-D93435F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Title"/>
    <w:next w:val="Normal"/>
    <w:link w:val="Heading1Char"/>
    <w:uiPriority w:val="9"/>
    <w:qFormat/>
    <w:rsid w:val="00264F7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C4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4F7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7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4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403"/>
    <w:rPr>
      <w:color w:val="0563C1" w:themeColor="hyperlink"/>
      <w:u w:val="single"/>
    </w:rPr>
  </w:style>
  <w:style w:type="paragraph" w:customStyle="1" w:styleId="HeadingTitle">
    <w:name w:val="Heading Title"/>
    <w:basedOn w:val="Title"/>
    <w:link w:val="HeadingTitleChar"/>
    <w:qFormat/>
    <w:rsid w:val="00057403"/>
    <w:rPr>
      <w:sz w:val="52"/>
    </w:rPr>
  </w:style>
  <w:style w:type="paragraph" w:styleId="TOC3">
    <w:name w:val="toc 3"/>
    <w:basedOn w:val="Normal"/>
    <w:next w:val="Normal"/>
    <w:autoRedefine/>
    <w:uiPriority w:val="39"/>
    <w:unhideWhenUsed/>
    <w:rsid w:val="00057403"/>
    <w:pPr>
      <w:spacing w:after="100"/>
      <w:ind w:left="440"/>
    </w:pPr>
    <w:rPr>
      <w:rFonts w:eastAsiaTheme="minorEastAsia" w:cs="Times New Roman"/>
    </w:rPr>
  </w:style>
  <w:style w:type="character" w:customStyle="1" w:styleId="HeadingTitleChar">
    <w:name w:val="Heading Title Char"/>
    <w:basedOn w:val="TitleChar"/>
    <w:link w:val="HeadingTitle"/>
    <w:rsid w:val="0005740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3"/>
  </w:style>
  <w:style w:type="paragraph" w:styleId="Footer">
    <w:name w:val="footer"/>
    <w:basedOn w:val="Normal"/>
    <w:link w:val="Foot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3"/>
  </w:style>
  <w:style w:type="paragraph" w:styleId="Revision">
    <w:name w:val="Revision"/>
    <w:hidden/>
    <w:uiPriority w:val="99"/>
    <w:semiHidden/>
    <w:rsid w:val="00DA07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E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E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5457C-6FF1-49E9-9225-F9CDB777DB17}">
  <we:reference id="wa200002864" version="1.1.0.0" store="en-US" storeType="OMEX"/>
  <we:alternateReferences>
    <we:reference id="wa200002864" version="1.1.0.0" store="WA20000286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C6AC-35A8-4FF1-9FD7-DEA4F59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13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Devante McFarlane</cp:lastModifiedBy>
  <cp:revision>33</cp:revision>
  <dcterms:created xsi:type="dcterms:W3CDTF">2022-05-18T18:21:00Z</dcterms:created>
  <dcterms:modified xsi:type="dcterms:W3CDTF">2022-05-21T20:11:00Z</dcterms:modified>
</cp:coreProperties>
</file>